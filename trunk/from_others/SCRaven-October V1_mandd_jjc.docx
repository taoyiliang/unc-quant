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37BA8C7C" w:rsidR="00B735D7" w:rsidRDefault="00E15378" w:rsidP="00B735D7">
            <w:pPr>
              <w:pStyle w:val="CP-jobnumber"/>
            </w:pPr>
            <w:bookmarkStart w:id="2" w:name="_Ref2042271"/>
            <w:bookmarkStart w:id="3" w:name="_Ref2042608"/>
            <w:bookmarkStart w:id="4" w:name="_Ref2042618"/>
            <w:bookmarkStart w:id="5" w:name="_Toc4391599"/>
            <w:r>
              <w:br w:type="page"/>
            </w:r>
            <w:r w:rsidR="00701646">
              <w:br w:type="page"/>
            </w:r>
            <w:r>
              <w:t>INL</w:t>
            </w:r>
            <w:r w:rsidR="00AA5780">
              <w:t>/EXT-</w:t>
            </w:r>
            <w:r w:rsidR="004B1BD9">
              <w:rPr>
                <w:rFonts w:cs="Arial"/>
              </w:rPr>
              <w:t>XXXXXXX</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Default="00243372" w:rsidP="00243372">
            <w:pPr>
              <w:pStyle w:val="CP-authors"/>
            </w:pPr>
            <w:r>
              <w:t>Cristian Rabiti</w:t>
            </w:r>
          </w:p>
          <w:p w14:paraId="0376E156" w14:textId="02AF51C6" w:rsidR="004B1BD9" w:rsidRDefault="004B1BD9" w:rsidP="00243372">
            <w:pPr>
              <w:pStyle w:val="CP-authors"/>
            </w:pPr>
            <w:r>
              <w:t>Paul Talbot</w:t>
            </w:r>
          </w:p>
          <w:p w14:paraId="6733D9FF" w14:textId="77777777" w:rsidR="00243372" w:rsidRDefault="00243372" w:rsidP="00243372">
            <w:pPr>
              <w:pStyle w:val="CP-authors"/>
            </w:pPr>
            <w:r>
              <w:t>Andrea Alfonsi</w:t>
            </w:r>
          </w:p>
          <w:p w14:paraId="4B3EF3F0" w14:textId="77777777" w:rsidR="00243372" w:rsidRDefault="00243372" w:rsidP="00243372">
            <w:pPr>
              <w:pStyle w:val="CP-authors"/>
            </w:pPr>
            <w:r>
              <w:t>Diego Mandelli</w:t>
            </w:r>
          </w:p>
          <w:p w14:paraId="49211208" w14:textId="77777777" w:rsidR="00243372" w:rsidRDefault="00243372" w:rsidP="00243372">
            <w:pPr>
              <w:pStyle w:val="CP-authors"/>
            </w:pPr>
            <w:r>
              <w:t>Joshua Cogliati</w:t>
            </w:r>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headerReference w:type="default" r:id="rId10"/>
          <w:footerReference w:type="even" r:id="rId11"/>
          <w:footerReference w:type="default" r:id="rId12"/>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DD49DA" w:rsidRPr="00426496" w:rsidRDefault="00DD49DA" w:rsidP="00426496">
                            <w:pPr>
                              <w:pStyle w:val="BodyTextIndent"/>
                              <w:spacing w:before="60" w:after="60"/>
                              <w:jc w:val="center"/>
                              <w:rPr>
                                <w:b/>
                                <w:caps/>
                                <w:sz w:val="18"/>
                                <w:szCs w:val="18"/>
                              </w:rPr>
                            </w:pPr>
                            <w:r w:rsidRPr="00426496">
                              <w:rPr>
                                <w:b/>
                                <w:caps/>
                                <w:sz w:val="18"/>
                                <w:szCs w:val="18"/>
                              </w:rPr>
                              <w:t>Disclaimer</w:t>
                            </w:r>
                          </w:p>
                          <w:p w14:paraId="336E9280" w14:textId="77777777" w:rsidR="00DD49DA" w:rsidRPr="00426496" w:rsidRDefault="00DD49DA"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">
                <v:textbox>
                  <w:txbxContent>
                    <w:p w14:paraId="4EFBF839" w14:textId="77777777" w:rsidR="00DD49DA" w:rsidRPr="00426496" w:rsidRDefault="00DD49DA" w:rsidP="00426496">
                      <w:pPr>
                        <w:pStyle w:val="BodyTextIndent"/>
                        <w:spacing w:before="60" w:after="60"/>
                        <w:jc w:val="center"/>
                        <w:rPr>
                          <w:b/>
                          <w:caps/>
                          <w:sz w:val="18"/>
                          <w:szCs w:val="18"/>
                        </w:rPr>
                      </w:pPr>
                      <w:r w:rsidRPr="00426496">
                        <w:rPr>
                          <w:b/>
                          <w:caps/>
                          <w:sz w:val="18"/>
                          <w:szCs w:val="18"/>
                        </w:rPr>
                        <w:t>Disclaimer</w:t>
                      </w:r>
                    </w:p>
                    <w:p w14:paraId="336E9280" w14:textId="77777777" w:rsidR="00DD49DA" w:rsidRPr="00426496" w:rsidRDefault="00DD49DA"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3"/>
          <w:footerReference w:type="default" r:id="rId14"/>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lastRenderedPageBreak/>
        <w:t>CONTENTS</w:t>
      </w:r>
    </w:p>
    <w:p w14:paraId="7E8418A3" w14:textId="7B43ED37" w:rsidR="00BA79F1" w:rsidRDefault="008A45E4">
      <w:pPr>
        <w:pStyle w:val="TOC1"/>
        <w:tabs>
          <w:tab w:val="left" w:pos="405"/>
        </w:tabs>
        <w:rPr>
          <w:rFonts w:asciiTheme="minorHAnsi" w:eastAsiaTheme="minorEastAsia" w:hAnsiTheme="minorHAnsi" w:cstheme="minorBidi"/>
          <w:noProof/>
          <w:sz w:val="24"/>
          <w:lang w:eastAsia="ja-JP"/>
        </w:rPr>
      </w:pPr>
      <w:r>
        <w:fldChar w:fldCharType="begin"/>
      </w:r>
      <w:r>
        <w:instrText xml:space="preserve"> TOC \h \z \t "Heading 1,1,Heading 2,2,Heading 3,3,Heading Frontmatter,1,Appendix Flysheet Titles,1,TOC 1 (no number),1,TOC 2 (no number),2,TOC 3 (no number),3" </w:instrText>
      </w:r>
      <w:r>
        <w:fldChar w:fldCharType="separate"/>
      </w:r>
      <w:r w:rsidR="00BA79F1">
        <w:rPr>
          <w:noProof/>
        </w:rPr>
        <w:t>1.</w:t>
      </w:r>
      <w:r w:rsidR="00BA79F1">
        <w:rPr>
          <w:rFonts w:asciiTheme="minorHAnsi" w:eastAsiaTheme="minorEastAsia" w:hAnsiTheme="minorHAnsi" w:cstheme="minorBidi"/>
          <w:noProof/>
          <w:sz w:val="24"/>
          <w:lang w:eastAsia="ja-JP"/>
        </w:rPr>
        <w:tab/>
      </w:r>
      <w:r w:rsidR="00BA79F1">
        <w:rPr>
          <w:noProof/>
        </w:rPr>
        <w:t>INTRODUCTION</w:t>
      </w:r>
      <w:r w:rsidR="00BA79F1">
        <w:rPr>
          <w:noProof/>
        </w:rPr>
        <w:tab/>
      </w:r>
      <w:r w:rsidR="00BA79F1">
        <w:rPr>
          <w:noProof/>
        </w:rPr>
        <w:fldChar w:fldCharType="begin"/>
      </w:r>
      <w:r w:rsidR="00BA79F1">
        <w:rPr>
          <w:noProof/>
        </w:rPr>
        <w:instrText xml:space="preserve"> PAGEREF _Toc245429309 \h </w:instrText>
      </w:r>
      <w:r w:rsidR="00BA79F1">
        <w:rPr>
          <w:noProof/>
        </w:rPr>
      </w:r>
      <w:r w:rsidR="00BA79F1">
        <w:rPr>
          <w:noProof/>
        </w:rPr>
        <w:fldChar w:fldCharType="separate"/>
      </w:r>
      <w:r w:rsidR="00BA79F1">
        <w:rPr>
          <w:noProof/>
        </w:rPr>
        <w:t>3</w:t>
      </w:r>
      <w:r w:rsidR="00BA79F1">
        <w:rPr>
          <w:noProof/>
        </w:rPr>
        <w:fldChar w:fldCharType="end"/>
      </w:r>
    </w:p>
    <w:p w14:paraId="2CB22C89" w14:textId="77F04319" w:rsidR="00BA79F1" w:rsidRDefault="00BA79F1">
      <w:pPr>
        <w:pStyle w:val="TOC2"/>
        <w:tabs>
          <w:tab w:val="left" w:pos="1091"/>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RAVEN for Uncertainty Quantification</w:t>
      </w:r>
      <w:r>
        <w:rPr>
          <w:noProof/>
        </w:rPr>
        <w:tab/>
      </w:r>
      <w:r>
        <w:rPr>
          <w:noProof/>
        </w:rPr>
        <w:fldChar w:fldCharType="begin"/>
      </w:r>
      <w:r>
        <w:rPr>
          <w:noProof/>
        </w:rPr>
        <w:instrText xml:space="preserve"> PAGEREF _Toc245429310 \h </w:instrText>
      </w:r>
      <w:r>
        <w:rPr>
          <w:noProof/>
        </w:rPr>
      </w:r>
      <w:r>
        <w:rPr>
          <w:noProof/>
        </w:rPr>
        <w:fldChar w:fldCharType="separate"/>
      </w:r>
      <w:r>
        <w:rPr>
          <w:noProof/>
        </w:rPr>
        <w:t>3</w:t>
      </w:r>
      <w:r>
        <w:rPr>
          <w:noProof/>
        </w:rPr>
        <w:fldChar w:fldCharType="end"/>
      </w:r>
    </w:p>
    <w:p w14:paraId="4A635F68" w14:textId="574B1A7B" w:rsidR="00BA79F1" w:rsidRDefault="00BA79F1">
      <w:pPr>
        <w:pStyle w:val="TOC1"/>
        <w:tabs>
          <w:tab w:val="left" w:pos="405"/>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Generalized Polynomial Chaos</w:t>
      </w:r>
      <w:r>
        <w:rPr>
          <w:noProof/>
        </w:rPr>
        <w:tab/>
      </w:r>
      <w:r>
        <w:rPr>
          <w:noProof/>
        </w:rPr>
        <w:fldChar w:fldCharType="begin"/>
      </w:r>
      <w:r>
        <w:rPr>
          <w:noProof/>
        </w:rPr>
        <w:instrText xml:space="preserve"> PAGEREF _Toc245429311 \h </w:instrText>
      </w:r>
      <w:r>
        <w:rPr>
          <w:noProof/>
        </w:rPr>
      </w:r>
      <w:r>
        <w:rPr>
          <w:noProof/>
        </w:rPr>
        <w:fldChar w:fldCharType="separate"/>
      </w:r>
      <w:r>
        <w:rPr>
          <w:noProof/>
        </w:rPr>
        <w:t>3</w:t>
      </w:r>
      <w:r>
        <w:rPr>
          <w:noProof/>
        </w:rPr>
        <w:fldChar w:fldCharType="end"/>
      </w:r>
    </w:p>
    <w:p w14:paraId="614FF83D" w14:textId="7743B905" w:rsidR="00BA79F1" w:rsidRDefault="00BA79F1">
      <w:pPr>
        <w:pStyle w:val="TOC2"/>
        <w:tabs>
          <w:tab w:val="left" w:pos="1091"/>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Generalized Polynomial Chaos by Orthonormal Expansion</w:t>
      </w:r>
      <w:r>
        <w:rPr>
          <w:noProof/>
        </w:rPr>
        <w:tab/>
      </w:r>
      <w:r>
        <w:rPr>
          <w:noProof/>
        </w:rPr>
        <w:fldChar w:fldCharType="begin"/>
      </w:r>
      <w:r>
        <w:rPr>
          <w:noProof/>
        </w:rPr>
        <w:instrText xml:space="preserve"> PAGEREF _Toc245429312 \h </w:instrText>
      </w:r>
      <w:r>
        <w:rPr>
          <w:noProof/>
        </w:rPr>
      </w:r>
      <w:r>
        <w:rPr>
          <w:noProof/>
        </w:rPr>
        <w:fldChar w:fldCharType="separate"/>
      </w:r>
      <w:r>
        <w:rPr>
          <w:noProof/>
        </w:rPr>
        <w:t>3</w:t>
      </w:r>
      <w:r>
        <w:rPr>
          <w:noProof/>
        </w:rPr>
        <w:fldChar w:fldCharType="end"/>
      </w:r>
    </w:p>
    <w:p w14:paraId="53F325BC" w14:textId="7C1DFAEF" w:rsidR="00BA79F1" w:rsidRDefault="00BA79F1">
      <w:pPr>
        <w:pStyle w:val="TOC3"/>
        <w:tabs>
          <w:tab w:val="left" w:pos="1832"/>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Mono-Dimensional Case</w:t>
      </w:r>
      <w:r>
        <w:rPr>
          <w:noProof/>
        </w:rPr>
        <w:tab/>
      </w:r>
      <w:r>
        <w:rPr>
          <w:noProof/>
        </w:rPr>
        <w:fldChar w:fldCharType="begin"/>
      </w:r>
      <w:r>
        <w:rPr>
          <w:noProof/>
        </w:rPr>
        <w:instrText xml:space="preserve"> PAGEREF _Toc245429313 \h </w:instrText>
      </w:r>
      <w:r>
        <w:rPr>
          <w:noProof/>
        </w:rPr>
      </w:r>
      <w:r>
        <w:rPr>
          <w:noProof/>
        </w:rPr>
        <w:fldChar w:fldCharType="separate"/>
      </w:r>
      <w:r>
        <w:rPr>
          <w:noProof/>
        </w:rPr>
        <w:t>3</w:t>
      </w:r>
      <w:r>
        <w:rPr>
          <w:noProof/>
        </w:rPr>
        <w:fldChar w:fldCharType="end"/>
      </w:r>
    </w:p>
    <w:p w14:paraId="31FB7484" w14:textId="2530A86C" w:rsidR="00BA79F1" w:rsidRDefault="00BA79F1">
      <w:pPr>
        <w:pStyle w:val="TOC3"/>
        <w:tabs>
          <w:tab w:val="left" w:pos="1832"/>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Multi-Dimensional Case</w:t>
      </w:r>
      <w:r>
        <w:rPr>
          <w:noProof/>
        </w:rPr>
        <w:tab/>
      </w:r>
      <w:r>
        <w:rPr>
          <w:noProof/>
        </w:rPr>
        <w:fldChar w:fldCharType="begin"/>
      </w:r>
      <w:r>
        <w:rPr>
          <w:noProof/>
        </w:rPr>
        <w:instrText xml:space="preserve"> PAGEREF _Toc245429314 \h </w:instrText>
      </w:r>
      <w:r>
        <w:rPr>
          <w:noProof/>
        </w:rPr>
      </w:r>
      <w:r>
        <w:rPr>
          <w:noProof/>
        </w:rPr>
        <w:fldChar w:fldCharType="separate"/>
      </w:r>
      <w:r>
        <w:rPr>
          <w:noProof/>
        </w:rPr>
        <w:t>5</w:t>
      </w:r>
      <w:r>
        <w:rPr>
          <w:noProof/>
        </w:rPr>
        <w:fldChar w:fldCharType="end"/>
      </w:r>
    </w:p>
    <w:p w14:paraId="16B1AFEA" w14:textId="56BA0BFA" w:rsidR="00BA79F1" w:rsidRDefault="00BA79F1">
      <w:pPr>
        <w:pStyle w:val="TOC2"/>
        <w:tabs>
          <w:tab w:val="left" w:pos="1091"/>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Numerical approximation of Generalized Polynomial Chaos by Orthonormal Expansion</w:t>
      </w:r>
      <w:r>
        <w:rPr>
          <w:noProof/>
        </w:rPr>
        <w:tab/>
      </w:r>
      <w:r>
        <w:rPr>
          <w:noProof/>
        </w:rPr>
        <w:fldChar w:fldCharType="begin"/>
      </w:r>
      <w:r>
        <w:rPr>
          <w:noProof/>
        </w:rPr>
        <w:instrText xml:space="preserve"> PAGEREF _Toc245429315 \h </w:instrText>
      </w:r>
      <w:r>
        <w:rPr>
          <w:noProof/>
        </w:rPr>
      </w:r>
      <w:r>
        <w:rPr>
          <w:noProof/>
        </w:rPr>
        <w:fldChar w:fldCharType="separate"/>
      </w:r>
      <w:r>
        <w:rPr>
          <w:noProof/>
        </w:rPr>
        <w:t>7</w:t>
      </w:r>
      <w:r>
        <w:rPr>
          <w:noProof/>
        </w:rPr>
        <w:fldChar w:fldCharType="end"/>
      </w:r>
    </w:p>
    <w:p w14:paraId="39B6742F" w14:textId="3A6A605E" w:rsidR="00BA79F1" w:rsidRDefault="00BA79F1">
      <w:pPr>
        <w:pStyle w:val="TOC2"/>
        <w:tabs>
          <w:tab w:val="left" w:pos="1091"/>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2D Application Example</w:t>
      </w:r>
      <w:r>
        <w:rPr>
          <w:noProof/>
        </w:rPr>
        <w:tab/>
      </w:r>
      <w:r>
        <w:rPr>
          <w:noProof/>
        </w:rPr>
        <w:fldChar w:fldCharType="begin"/>
      </w:r>
      <w:r>
        <w:rPr>
          <w:noProof/>
        </w:rPr>
        <w:instrText xml:space="preserve"> PAGEREF _Toc245429316 \h </w:instrText>
      </w:r>
      <w:r>
        <w:rPr>
          <w:noProof/>
        </w:rPr>
      </w:r>
      <w:r>
        <w:rPr>
          <w:noProof/>
        </w:rPr>
        <w:fldChar w:fldCharType="separate"/>
      </w:r>
      <w:r>
        <w:rPr>
          <w:noProof/>
        </w:rPr>
        <w:t>8</w:t>
      </w:r>
      <w:r>
        <w:rPr>
          <w:noProof/>
        </w:rPr>
        <w:fldChar w:fldCharType="end"/>
      </w:r>
    </w:p>
    <w:p w14:paraId="2793F030" w14:textId="1DFFDB3B" w:rsidR="00BA79F1" w:rsidRDefault="00BA79F1">
      <w:pPr>
        <w:pStyle w:val="TOC3"/>
        <w:tabs>
          <w:tab w:val="left" w:pos="1832"/>
        </w:tabs>
        <w:rPr>
          <w:rFonts w:asciiTheme="minorHAnsi" w:eastAsiaTheme="minorEastAsia" w:hAnsiTheme="minorHAnsi" w:cstheme="minorBidi"/>
          <w:noProof/>
          <w:sz w:val="24"/>
          <w:lang w:eastAsia="ja-JP"/>
        </w:rPr>
      </w:pPr>
      <w:r>
        <w:rPr>
          <w:noProof/>
        </w:rPr>
        <w:t>2.3.1</w:t>
      </w:r>
      <w:r>
        <w:rPr>
          <w:rFonts w:asciiTheme="minorHAnsi" w:eastAsiaTheme="minorEastAsia" w:hAnsiTheme="minorHAnsi" w:cstheme="minorBidi"/>
          <w:noProof/>
          <w:sz w:val="24"/>
          <w:lang w:eastAsia="ja-JP"/>
        </w:rPr>
        <w:tab/>
      </w:r>
      <w:r>
        <w:rPr>
          <w:noProof/>
        </w:rPr>
        <w:t>From the standard to the actual reference system</w:t>
      </w:r>
      <w:r>
        <w:rPr>
          <w:noProof/>
        </w:rPr>
        <w:tab/>
      </w:r>
      <w:r>
        <w:rPr>
          <w:noProof/>
        </w:rPr>
        <w:fldChar w:fldCharType="begin"/>
      </w:r>
      <w:r>
        <w:rPr>
          <w:noProof/>
        </w:rPr>
        <w:instrText xml:space="preserve"> PAGEREF _Toc245429317 \h </w:instrText>
      </w:r>
      <w:r>
        <w:rPr>
          <w:noProof/>
        </w:rPr>
      </w:r>
      <w:r>
        <w:rPr>
          <w:noProof/>
        </w:rPr>
        <w:fldChar w:fldCharType="separate"/>
      </w:r>
      <w:r>
        <w:rPr>
          <w:noProof/>
        </w:rPr>
        <w:t>8</w:t>
      </w:r>
      <w:r>
        <w:rPr>
          <w:noProof/>
        </w:rPr>
        <w:fldChar w:fldCharType="end"/>
      </w:r>
    </w:p>
    <w:p w14:paraId="7172355B" w14:textId="7B8A1B2E" w:rsidR="00BA79F1" w:rsidRDefault="00BA79F1">
      <w:pPr>
        <w:pStyle w:val="TOC3"/>
        <w:tabs>
          <w:tab w:val="left" w:pos="1832"/>
        </w:tabs>
        <w:rPr>
          <w:rFonts w:asciiTheme="minorHAnsi" w:eastAsiaTheme="minorEastAsia" w:hAnsiTheme="minorHAnsi" w:cstheme="minorBidi"/>
          <w:noProof/>
          <w:sz w:val="24"/>
          <w:lang w:eastAsia="ja-JP"/>
        </w:rPr>
      </w:pPr>
      <w:r>
        <w:rPr>
          <w:noProof/>
        </w:rPr>
        <w:t>2.3.2</w:t>
      </w:r>
      <w:r>
        <w:rPr>
          <w:rFonts w:asciiTheme="minorHAnsi" w:eastAsiaTheme="minorEastAsia" w:hAnsiTheme="minorHAnsi" w:cstheme="minorBidi"/>
          <w:noProof/>
          <w:sz w:val="24"/>
          <w:lang w:eastAsia="ja-JP"/>
        </w:rPr>
        <w:tab/>
      </w:r>
      <w:r>
        <w:rPr>
          <w:noProof/>
        </w:rPr>
        <w:t>Numerical evaluation of the moment integrals</w:t>
      </w:r>
      <w:r>
        <w:rPr>
          <w:noProof/>
        </w:rPr>
        <w:tab/>
      </w:r>
      <w:r>
        <w:rPr>
          <w:noProof/>
        </w:rPr>
        <w:fldChar w:fldCharType="begin"/>
      </w:r>
      <w:r>
        <w:rPr>
          <w:noProof/>
        </w:rPr>
        <w:instrText xml:space="preserve"> PAGEREF _Toc245429318 \h </w:instrText>
      </w:r>
      <w:r>
        <w:rPr>
          <w:noProof/>
        </w:rPr>
      </w:r>
      <w:r>
        <w:rPr>
          <w:noProof/>
        </w:rPr>
        <w:fldChar w:fldCharType="separate"/>
      </w:r>
      <w:r>
        <w:rPr>
          <w:noProof/>
        </w:rPr>
        <w:t>11</w:t>
      </w:r>
      <w:r>
        <w:rPr>
          <w:noProof/>
        </w:rPr>
        <w:fldChar w:fldCharType="end"/>
      </w:r>
    </w:p>
    <w:p w14:paraId="4575CEAE" w14:textId="7C41AF1D" w:rsidR="00BA79F1" w:rsidRDefault="00BA79F1">
      <w:pPr>
        <w:pStyle w:val="TOC3"/>
        <w:tabs>
          <w:tab w:val="left" w:pos="1832"/>
        </w:tabs>
        <w:rPr>
          <w:rFonts w:asciiTheme="minorHAnsi" w:eastAsiaTheme="minorEastAsia" w:hAnsiTheme="minorHAnsi" w:cstheme="minorBidi"/>
          <w:noProof/>
          <w:sz w:val="24"/>
          <w:lang w:eastAsia="ja-JP"/>
        </w:rPr>
      </w:pPr>
      <w:r>
        <w:rPr>
          <w:noProof/>
        </w:rPr>
        <w:t>2.3.3</w:t>
      </w:r>
      <w:r>
        <w:rPr>
          <w:rFonts w:asciiTheme="minorHAnsi" w:eastAsiaTheme="minorEastAsia" w:hAnsiTheme="minorHAnsi" w:cstheme="minorBidi"/>
          <w:noProof/>
          <w:sz w:val="24"/>
          <w:lang w:eastAsia="ja-JP"/>
        </w:rPr>
        <w:tab/>
      </w:r>
      <w:r>
        <w:rPr>
          <w:noProof/>
        </w:rPr>
        <w:t>Final numerical form</w:t>
      </w:r>
      <w:r>
        <w:rPr>
          <w:noProof/>
        </w:rPr>
        <w:tab/>
      </w:r>
      <w:r>
        <w:rPr>
          <w:noProof/>
        </w:rPr>
        <w:fldChar w:fldCharType="begin"/>
      </w:r>
      <w:r>
        <w:rPr>
          <w:noProof/>
        </w:rPr>
        <w:instrText xml:space="preserve"> PAGEREF _Toc245429319 \h </w:instrText>
      </w:r>
      <w:r>
        <w:rPr>
          <w:noProof/>
        </w:rPr>
      </w:r>
      <w:r>
        <w:rPr>
          <w:noProof/>
        </w:rPr>
        <w:fldChar w:fldCharType="separate"/>
      </w:r>
      <w:r>
        <w:rPr>
          <w:noProof/>
        </w:rPr>
        <w:t>13</w:t>
      </w:r>
      <w:r>
        <w:rPr>
          <w:noProof/>
        </w:rPr>
        <w:fldChar w:fldCharType="end"/>
      </w:r>
    </w:p>
    <w:p w14:paraId="5386D555" w14:textId="7EE7F207" w:rsidR="00BA79F1" w:rsidRDefault="00BA79F1">
      <w:pPr>
        <w:pStyle w:val="TOC3"/>
        <w:tabs>
          <w:tab w:val="left" w:pos="1832"/>
        </w:tabs>
        <w:rPr>
          <w:rFonts w:asciiTheme="minorHAnsi" w:eastAsiaTheme="minorEastAsia" w:hAnsiTheme="minorHAnsi" w:cstheme="minorBidi"/>
          <w:noProof/>
          <w:sz w:val="24"/>
          <w:lang w:eastAsia="ja-JP"/>
        </w:rPr>
      </w:pPr>
      <w:r>
        <w:rPr>
          <w:noProof/>
        </w:rPr>
        <w:t>2.3.4</w:t>
      </w:r>
      <w:r>
        <w:rPr>
          <w:rFonts w:asciiTheme="minorHAnsi" w:eastAsiaTheme="minorEastAsia" w:hAnsiTheme="minorHAnsi" w:cstheme="minorBidi"/>
          <w:noProof/>
          <w:sz w:val="24"/>
          <w:lang w:eastAsia="ja-JP"/>
        </w:rPr>
        <w:tab/>
      </w:r>
      <w:r>
        <w:rPr>
          <w:noProof/>
        </w:rPr>
        <w:t>Mean Values</w:t>
      </w:r>
      <w:r>
        <w:rPr>
          <w:noProof/>
        </w:rPr>
        <w:tab/>
      </w:r>
      <w:r>
        <w:rPr>
          <w:noProof/>
        </w:rPr>
        <w:fldChar w:fldCharType="begin"/>
      </w:r>
      <w:r>
        <w:rPr>
          <w:noProof/>
        </w:rPr>
        <w:instrText xml:space="preserve"> PAGEREF _Toc245429320 \h </w:instrText>
      </w:r>
      <w:r>
        <w:rPr>
          <w:noProof/>
        </w:rPr>
      </w:r>
      <w:r>
        <w:rPr>
          <w:noProof/>
        </w:rPr>
        <w:fldChar w:fldCharType="separate"/>
      </w:r>
      <w:r>
        <w:rPr>
          <w:noProof/>
        </w:rPr>
        <w:t>14</w:t>
      </w:r>
      <w:r>
        <w:rPr>
          <w:noProof/>
        </w:rPr>
        <w:fldChar w:fldCharType="end"/>
      </w:r>
    </w:p>
    <w:p w14:paraId="76B2FBD6" w14:textId="233CF88C" w:rsidR="00BA79F1" w:rsidRDefault="00BA79F1">
      <w:pPr>
        <w:pStyle w:val="TOC1"/>
        <w:tabs>
          <w:tab w:val="left" w:pos="405"/>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Appendixes</w:t>
      </w:r>
      <w:r>
        <w:rPr>
          <w:noProof/>
        </w:rPr>
        <w:tab/>
      </w:r>
      <w:r>
        <w:rPr>
          <w:noProof/>
        </w:rPr>
        <w:fldChar w:fldCharType="begin"/>
      </w:r>
      <w:r>
        <w:rPr>
          <w:noProof/>
        </w:rPr>
        <w:instrText xml:space="preserve"> PAGEREF _Toc245429321 \h </w:instrText>
      </w:r>
      <w:r>
        <w:rPr>
          <w:noProof/>
        </w:rPr>
      </w:r>
      <w:r>
        <w:rPr>
          <w:noProof/>
        </w:rPr>
        <w:fldChar w:fldCharType="separate"/>
      </w:r>
      <w:r>
        <w:rPr>
          <w:noProof/>
        </w:rPr>
        <w:t>15</w:t>
      </w:r>
      <w:r>
        <w:rPr>
          <w:noProof/>
        </w:rPr>
        <w:fldChar w:fldCharType="end"/>
      </w:r>
    </w:p>
    <w:p w14:paraId="4B743867" w14:textId="7517CC07" w:rsidR="00BA79F1" w:rsidRDefault="00BA79F1">
      <w:pPr>
        <w:pStyle w:val="TOC2"/>
        <w:tabs>
          <w:tab w:val="left" w:pos="1091"/>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Appendix 1: Orthonormal test of the Hermite Polynomial in the actual system</w:t>
      </w:r>
      <w:r>
        <w:rPr>
          <w:noProof/>
        </w:rPr>
        <w:tab/>
      </w:r>
      <w:r>
        <w:rPr>
          <w:noProof/>
        </w:rPr>
        <w:fldChar w:fldCharType="begin"/>
      </w:r>
      <w:r>
        <w:rPr>
          <w:noProof/>
        </w:rPr>
        <w:instrText xml:space="preserve"> PAGEREF _Toc245429322 \h </w:instrText>
      </w:r>
      <w:r>
        <w:rPr>
          <w:noProof/>
        </w:rPr>
      </w:r>
      <w:r>
        <w:rPr>
          <w:noProof/>
        </w:rPr>
        <w:fldChar w:fldCharType="separate"/>
      </w:r>
      <w:r>
        <w:rPr>
          <w:noProof/>
        </w:rPr>
        <w:t>15</w:t>
      </w:r>
      <w:r>
        <w:rPr>
          <w:noProof/>
        </w:rPr>
        <w:fldChar w:fldCharType="end"/>
      </w:r>
    </w:p>
    <w:p w14:paraId="44A4A467" w14:textId="2CFB1916" w:rsidR="00BA79F1" w:rsidRDefault="00BA79F1">
      <w:pPr>
        <w:pStyle w:val="TOC2"/>
        <w:tabs>
          <w:tab w:val="left" w:pos="1091"/>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Appendix 2: Test of the translation rule for the Gauss Hermite quadrature</w:t>
      </w:r>
      <w:r>
        <w:rPr>
          <w:noProof/>
        </w:rPr>
        <w:tab/>
      </w:r>
      <w:r>
        <w:rPr>
          <w:noProof/>
        </w:rPr>
        <w:fldChar w:fldCharType="begin"/>
      </w:r>
      <w:r>
        <w:rPr>
          <w:noProof/>
        </w:rPr>
        <w:instrText xml:space="preserve"> PAGEREF _Toc245429323 \h </w:instrText>
      </w:r>
      <w:r>
        <w:rPr>
          <w:noProof/>
        </w:rPr>
      </w:r>
      <w:r>
        <w:rPr>
          <w:noProof/>
        </w:rPr>
        <w:fldChar w:fldCharType="separate"/>
      </w:r>
      <w:r>
        <w:rPr>
          <w:noProof/>
        </w:rPr>
        <w:t>16</w:t>
      </w:r>
      <w:r>
        <w:rPr>
          <w:noProof/>
        </w:rPr>
        <w:fldChar w:fldCharType="end"/>
      </w:r>
    </w:p>
    <w:p w14:paraId="67D1A2E6" w14:textId="77777777" w:rsidR="008A45E4" w:rsidRPr="00907BFC" w:rsidRDefault="008A45E4" w:rsidP="008A45E4">
      <w:pPr>
        <w:pStyle w:val="BodyText"/>
      </w:pPr>
      <w:r>
        <w:fldChar w:fldCharType="end"/>
      </w:r>
    </w:p>
    <w:p w14:paraId="70633FC6" w14:textId="77777777" w:rsidR="008A45E4" w:rsidRDefault="008A45E4" w:rsidP="008A45E4">
      <w:pPr>
        <w:pStyle w:val="Con-Fig-Tbl"/>
      </w:pPr>
      <w:r>
        <w:t>FIGURES</w:t>
      </w:r>
    </w:p>
    <w:p w14:paraId="3D647049" w14:textId="77777777" w:rsidR="008A45E4" w:rsidRPr="00824F2A" w:rsidRDefault="000F6D6C" w:rsidP="008A45E4">
      <w:pPr>
        <w:pStyle w:val="TOC1"/>
      </w:pPr>
      <w:r>
        <w:fldChar w:fldCharType="begin"/>
      </w:r>
      <w:r>
        <w:instrText xml:space="preserve"> TOC \h \z \t "Figure Caption" \c </w:instrText>
      </w:r>
      <w:r>
        <w:fldChar w:fldCharType="separate"/>
      </w:r>
      <w:r w:rsidR="00BA79F1">
        <w:rPr>
          <w:b/>
          <w:noProof/>
        </w:rPr>
        <w:t>No table of figures entries found.</w:t>
      </w:r>
      <w:r w:rsidR="00BA79F1">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noProof/>
        </w:rPr>
        <w:fldChar w:fldCharType="end"/>
      </w:r>
    </w:p>
    <w:p w14:paraId="51347111" w14:textId="77777777" w:rsidR="008A45E4" w:rsidRDefault="008A45E4" w:rsidP="008A45E4">
      <w:pPr>
        <w:pStyle w:val="Con-Fig-Tbl"/>
      </w:pPr>
      <w:r>
        <w:t>TABLES</w:t>
      </w:r>
    </w:p>
    <w:p w14:paraId="02E740AC" w14:textId="77777777" w:rsidR="00E15378" w:rsidRDefault="000F6D6C" w:rsidP="008A45E4">
      <w:pPr>
        <w:pStyle w:val="TOC1"/>
      </w:pPr>
      <w:r>
        <w:fldChar w:fldCharType="begin"/>
      </w:r>
      <w:r>
        <w:instrText xml:space="preserve"> TOC </w:instrText>
      </w:r>
      <w:r>
        <w:instrText xml:space="preserve">\h \z \t "Table Caption" \c </w:instrText>
      </w:r>
      <w:r>
        <w:fldChar w:fldCharType="separate"/>
      </w:r>
      <w:r w:rsidR="00BA79F1">
        <w:rPr>
          <w:b/>
          <w:noProof/>
        </w:rPr>
        <w:t>No table of figures entries found.</w:t>
      </w:r>
      <w:r w:rsidR="00BA79F1">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noProof/>
        </w:rPr>
        <w:fldChar w:fldCharType="end"/>
      </w:r>
    </w:p>
    <w:p w14:paraId="7CA8A640" w14:textId="77777777" w:rsidR="008D5AD5" w:rsidRDefault="008D5AD5" w:rsidP="00B26616">
      <w:pPr>
        <w:pStyle w:val="Title"/>
        <w:sectPr w:rsidR="008D5AD5" w:rsidSect="00A83C7E">
          <w:headerReference w:type="even" r:id="rId15"/>
          <w:headerReference w:type="default" r:id="rId16"/>
          <w:footerReference w:type="default" r:id="rId17"/>
          <w:footnotePr>
            <w:numFmt w:val="lowerLetter"/>
          </w:footnotePr>
          <w:pgSz w:w="12240" w:h="15840" w:code="1"/>
          <w:pgMar w:top="1440" w:right="1440" w:bottom="720" w:left="1440" w:header="720" w:footer="720" w:gutter="0"/>
          <w:pgNumType w:fmt="lowerRoman"/>
          <w:cols w:space="720"/>
        </w:sectPr>
      </w:pPr>
    </w:p>
    <w:p w14:paraId="6CFEE60D" w14:textId="77777777" w:rsidR="00243372" w:rsidRDefault="00A83C7E" w:rsidP="00A83C7E">
      <w:pPr>
        <w:pStyle w:val="Heading1"/>
      </w:pPr>
      <w:bookmarkStart w:id="6" w:name="_Toc360434286"/>
      <w:bookmarkStart w:id="7" w:name="_Toc165268761"/>
      <w:bookmarkStart w:id="8" w:name="_Toc245372489"/>
      <w:bookmarkStart w:id="9" w:name="_Toc245429309"/>
      <w:bookmarkEnd w:id="2"/>
      <w:bookmarkEnd w:id="3"/>
      <w:bookmarkEnd w:id="4"/>
      <w:bookmarkEnd w:id="5"/>
      <w:r>
        <w:lastRenderedPageBreak/>
        <w:t>INTRODUCTION</w:t>
      </w:r>
      <w:bookmarkEnd w:id="6"/>
      <w:bookmarkEnd w:id="8"/>
      <w:bookmarkEnd w:id="9"/>
    </w:p>
    <w:p w14:paraId="09CC7AC9" w14:textId="0457697F" w:rsidR="00243372" w:rsidRPr="005770F3" w:rsidRDefault="004B1BD9" w:rsidP="00243372">
      <w:pPr>
        <w:pStyle w:val="Heading2"/>
      </w:pPr>
      <w:bookmarkStart w:id="10" w:name="_Toc245372490"/>
      <w:bookmarkStart w:id="11" w:name="_Toc245429310"/>
      <w:r>
        <w:t>RAVEN for Uncertainty Quantification</w:t>
      </w:r>
      <w:bookmarkEnd w:id="10"/>
      <w:bookmarkEnd w:id="11"/>
    </w:p>
    <w:p w14:paraId="2876D2E7" w14:textId="0AA14E2A" w:rsidR="004B1BD9" w:rsidRDefault="004B1BD9" w:rsidP="00A83C7E">
      <w:pPr>
        <w:pStyle w:val="BodyText"/>
      </w:pPr>
      <w:r>
        <w:t xml:space="preserve">RAVEN, under the support of the Nuclear Energy Advanced Modeling and Simulation (NEAMS) [1] program, have been </w:t>
      </w:r>
      <w:ins w:id="12" w:author="Joshua Cogliati" w:date="2013-11-07T07:41:00Z">
        <w:r w:rsidR="00BA79F1">
          <w:t>tasked</w:t>
        </w:r>
      </w:ins>
      <w:del w:id="13" w:author="Diego Mandelli" w:date="2013-11-06T15:26:00Z">
        <w:r>
          <w:delText xml:space="preserve">tasked </w:delText>
        </w:r>
      </w:del>
      <w:ins w:id="14" w:author="Diego Mandelli" w:date="2013-11-06T15:26:00Z">
        <w:del w:id="15" w:author="Joshua Cogliati" w:date="2013-11-07T07:41:00Z">
          <w:r w:rsidR="00E70561" w:rsidDel="00BA79F1">
            <w:delText>designed</w:delText>
          </w:r>
        </w:del>
        <w:r w:rsidR="00E70561">
          <w:t xml:space="preserve"> </w:t>
        </w:r>
      </w:ins>
      <w:r>
        <w:t>to provide the necessary software and algorithm</w:t>
      </w:r>
      <w:del w:id="16" w:author="Diego Mandelli" w:date="2013-11-06T15:25:00Z">
        <w:r>
          <w:delText xml:space="preserve">ic tools </w:delText>
        </w:r>
      </w:del>
      <w:ins w:id="17" w:author="Diego Mandelli" w:date="2013-11-06T15:25:00Z">
        <w:r w:rsidR="00E70561">
          <w:t xml:space="preserve">s </w:t>
        </w:r>
      </w:ins>
      <w:r>
        <w:t>to enable the application of the conceptual framework developed by the Risk Informed Safety Margin Characterization (RISMC) [2] path. RISMC is one of the paths defined under the Light Water</w:t>
      </w:r>
      <w:r w:rsidR="006C1C10">
        <w:t xml:space="preserve"> Reactor Sustainability (LWRS) DOE p</w:t>
      </w:r>
      <w:r>
        <w:t>rogram</w:t>
      </w:r>
      <w:r w:rsidR="006C1C10">
        <w:t xml:space="preserve"> [3]</w:t>
      </w:r>
      <w:r>
        <w:t>.</w:t>
      </w:r>
    </w:p>
    <w:p w14:paraId="5F077C9B" w14:textId="77777777" w:rsidR="006C1C10" w:rsidRDefault="006C1C10" w:rsidP="00A83C7E">
      <w:pPr>
        <w:pStyle w:val="BodyText"/>
      </w:pPr>
      <w:r>
        <w:t>One of the most challenging requests of the RISMC framework is a holistic estimation of margins, and therefore uncertainties, in nuclear power plants (NPPs) system analysis. Those estimations, in conjunction with more accurate simulation tools, should enable an optimization process leading to safer and more economical competitive nuclear power plants.</w:t>
      </w:r>
    </w:p>
    <w:p w14:paraId="41B876DD" w14:textId="0AB4B997" w:rsidR="006C1C10" w:rsidRDefault="006C1C10" w:rsidP="00A83C7E">
      <w:pPr>
        <w:pStyle w:val="BodyText"/>
      </w:pPr>
      <w:r>
        <w:t>The improvement of the accuracy of the simulations is tasked to other DOE projects like RELAP-7 [] while margin quantification and the generation of information suitable to perform safety margin managements is assigned to RAVEN.</w:t>
      </w:r>
    </w:p>
    <w:p w14:paraId="58FA0593" w14:textId="6665C303" w:rsidR="006C1C10" w:rsidRDefault="003F0E82" w:rsidP="00A83C7E">
      <w:pPr>
        <w:pStyle w:val="BodyText"/>
      </w:pPr>
      <w:r>
        <w:t xml:space="preserve">How the uncertainty </w:t>
      </w:r>
      <w:del w:id="18" w:author="Diego Mandelli" w:date="2013-11-06T15:28:00Z">
        <w:r>
          <w:delText xml:space="preserve">presents </w:delText>
        </w:r>
        <w:r w:rsidDel="00E70561">
          <w:delText>in</w:delText>
        </w:r>
      </w:del>
      <w:ins w:id="19" w:author="Diego Mandelli" w:date="2013-11-06T15:28:00Z">
        <w:r w:rsidR="00E70561">
          <w:t>of</w:t>
        </w:r>
      </w:ins>
      <w:del w:id="20" w:author="Diego Mandelli" w:date="2013-11-07T07:39:00Z">
        <w:r>
          <w:delText>in</w:delText>
        </w:r>
      </w:del>
      <w:r>
        <w:t xml:space="preserve"> the input parameters</w:t>
      </w:r>
      <w:ins w:id="21" w:author="Diego Mandelli" w:date="2013-11-06T15:28:00Z">
        <w:r w:rsidR="00E70561">
          <w:t xml:space="preserve"> </w:t>
        </w:r>
      </w:ins>
      <w:del w:id="22" w:author="Diego Mandelli" w:date="2013-11-06T15:28:00Z">
        <w:r>
          <w:delText xml:space="preserve">, used to build the mathematical representation of the NPP system, </w:delText>
        </w:r>
      </w:del>
      <w:r>
        <w:t xml:space="preserve">impacts the simulation results (uncertainty propagation) is clearly a fundamental step of the process. The uncertainty propagation analysis is a complex process and several methodologies are currently used. </w:t>
      </w:r>
      <w:del w:id="23" w:author="Diego Mandelli" w:date="2013-11-06T15:29:00Z">
        <w:r>
          <w:delText>Clearly</w:delText>
        </w:r>
        <w:r w:rsidDel="00E70561">
          <w:delText xml:space="preserve"> b</w:delText>
        </w:r>
      </w:del>
      <w:ins w:id="24" w:author="Diego Mandelli" w:date="2013-11-06T15:29:00Z">
        <w:r w:rsidR="00E70561">
          <w:t>B</w:t>
        </w:r>
      </w:ins>
      <w:ins w:id="25" w:author="Diego Mandelli" w:date="2013-11-07T07:39:00Z">
        <w:r>
          <w:t>efore</w:t>
        </w:r>
      </w:ins>
      <w:r>
        <w:t xml:space="preserve"> deploying innovative algorithms</w:t>
      </w:r>
      <w:ins w:id="26" w:author="Joshua Cogliati" w:date="2013-11-06T15:30:00Z">
        <w:r w:rsidR="00A61823">
          <w:t>,</w:t>
        </w:r>
      </w:ins>
      <w:r>
        <w:t xml:space="preserve"> base</w:t>
      </w:r>
      <w:ins w:id="27" w:author="Diego Mandelli" w:date="2013-11-06T15:29:00Z">
        <w:del w:id="28" w:author="Joshua Cogliati" w:date="2013-11-07T07:42:00Z">
          <w:r w:rsidR="00E70561" w:rsidDel="00BA79F1">
            <w:delText>,</w:delText>
          </w:r>
        </w:del>
      </w:ins>
      <w:r>
        <w:t xml:space="preserve"> capabilities need</w:t>
      </w:r>
      <w:del w:id="29" w:author="Joshua Cogliati" w:date="2013-11-06T15:30:00Z">
        <w:r w:rsidDel="00A61823">
          <w:delText>s</w:delText>
        </w:r>
      </w:del>
      <w:r>
        <w:t xml:space="preserve"> to be implemented and tested. This is the current stage of the RAVEN development project.</w:t>
      </w:r>
    </w:p>
    <w:p w14:paraId="1F971E79" w14:textId="79013E31" w:rsidR="003F0E82" w:rsidRDefault="003F0E82" w:rsidP="00A83C7E">
      <w:pPr>
        <w:pStyle w:val="BodyText"/>
      </w:pPr>
      <w:r>
        <w:t>Earlier reports</w:t>
      </w:r>
      <w:ins w:id="30" w:author="Diego Mandelli" w:date="2013-11-06T15:29:00Z">
        <w:r>
          <w:t xml:space="preserve"> </w:t>
        </w:r>
        <w:r w:rsidR="00E70561">
          <w:t>[]</w:t>
        </w:r>
      </w:ins>
      <w:ins w:id="31" w:author="Diego Mandelli" w:date="2013-11-07T07:39:00Z">
        <w:r>
          <w:t xml:space="preserve"> </w:t>
        </w:r>
      </w:ins>
      <w:del w:id="32" w:author="Diego Mandelli" w:date="2013-11-06T15:29:00Z">
        <w:r>
          <w:delText xml:space="preserve">explain </w:delText>
        </w:r>
      </w:del>
      <w:ins w:id="33" w:author="Diego Mandelli" w:date="2013-11-06T15:29:00Z">
        <w:r w:rsidR="00E70561">
          <w:t xml:space="preserve">show </w:t>
        </w:r>
      </w:ins>
      <w:r>
        <w:t>the implementation in RAVEN of Monte Carlo</w:t>
      </w:r>
      <w:ins w:id="34" w:author="Diego Mandelli" w:date="2013-11-06T15:29:00Z">
        <w:r>
          <w:t xml:space="preserve"> </w:t>
        </w:r>
      </w:ins>
      <w:del w:id="35" w:author="Diego Mandelli" w:date="2013-11-06T15:29:00Z">
        <w:r w:rsidDel="00E70561">
          <w:delText xml:space="preserve"> </w:delText>
        </w:r>
        <w:r>
          <w:delText xml:space="preserve">[] </w:delText>
        </w:r>
      </w:del>
      <w:r>
        <w:t>sampling methodologies</w:t>
      </w:r>
      <w:ins w:id="36" w:author="Diego Mandelli" w:date="2013-11-06T15:29:00Z">
        <w:r w:rsidR="00E70561">
          <w:t xml:space="preserve"> []</w:t>
        </w:r>
      </w:ins>
      <w:ins w:id="37" w:author="Diego Mandelli" w:date="2013-11-07T07:39:00Z">
        <w:r>
          <w:t>,</w:t>
        </w:r>
      </w:ins>
      <w:del w:id="38" w:author="Diego Mandelli" w:date="2013-11-07T07:39:00Z">
        <w:r>
          <w:delText>,</w:delText>
        </w:r>
      </w:del>
      <w:r>
        <w:t xml:space="preserve"> and also dynamic event trees []. </w:t>
      </w:r>
      <w:del w:id="39" w:author="Joshua Cogliati" w:date="2013-11-07T07:39:00Z">
        <w:r w:rsidR="00E51923">
          <w:delText>Next</w:delText>
        </w:r>
      </w:del>
      <w:ins w:id="40" w:author="Joshua Cogliati" w:date="2013-11-06T15:30:00Z">
        <w:r w:rsidR="00A61823">
          <w:t>The n</w:t>
        </w:r>
      </w:ins>
      <w:del w:id="41" w:author="Joshua Cogliati" w:date="2013-11-06T15:30:00Z">
        <w:r w:rsidR="00E51923" w:rsidDel="00A61823">
          <w:delText>N</w:delText>
        </w:r>
      </w:del>
      <w:ins w:id="42" w:author="Joshua Cogliati" w:date="2013-11-07T07:39:00Z">
        <w:r w:rsidR="00E51923">
          <w:t>ext</w:t>
        </w:r>
      </w:ins>
      <w:r w:rsidR="00E51923">
        <w:t xml:space="preserve"> step of this</w:t>
      </w:r>
      <w:del w:id="43" w:author="Joshua Cogliati" w:date="2013-11-06T15:31:00Z">
        <w:r w:rsidR="00E51923" w:rsidDel="00A61823">
          <w:delText xml:space="preserve"> approaching</w:delText>
        </w:r>
      </w:del>
      <w:r w:rsidR="00E51923">
        <w:t xml:space="preserve"> strategy is </w:t>
      </w:r>
      <w:del w:id="44" w:author="Joshua Cogliati" w:date="2013-11-06T15:31:00Z">
        <w:r w:rsidR="00E51923" w:rsidDel="00A61823">
          <w:delText xml:space="preserve">here </w:delText>
        </w:r>
      </w:del>
      <w:r w:rsidR="00E51923">
        <w:t>described</w:t>
      </w:r>
      <w:ins w:id="45" w:author="Joshua Cogliati" w:date="2013-11-06T15:31:00Z">
        <w:r w:rsidR="00A61823">
          <w:t xml:space="preserve"> here</w:t>
        </w:r>
      </w:ins>
      <w:ins w:id="46" w:author="Joshua Cogliati" w:date="2013-11-07T07:39:00Z">
        <w:r w:rsidR="00E51923">
          <w:t xml:space="preserve"> </w:t>
        </w:r>
      </w:ins>
      <w:r w:rsidR="00E51923">
        <w:t>and involves the implementation of the infrastructure to support the generalized Polynomial Chaos [] methodology for uncertainty propagation.</w:t>
      </w:r>
    </w:p>
    <w:p w14:paraId="77EE4113" w14:textId="0CBC8A83" w:rsidR="00E51923" w:rsidRDefault="00E51923" w:rsidP="00A83C7E">
      <w:pPr>
        <w:pStyle w:val="BodyText"/>
      </w:pPr>
      <w:r>
        <w:t xml:space="preserve">The report will cover the following </w:t>
      </w:r>
      <w:del w:id="47" w:author="Joshua Cogliati" w:date="2013-11-07T07:39:00Z">
        <w:r>
          <w:delText>subject,</w:delText>
        </w:r>
      </w:del>
      <w:ins w:id="48" w:author="Joshua Cogliati" w:date="2013-11-07T07:39:00Z">
        <w:r>
          <w:t>subject</w:t>
        </w:r>
      </w:ins>
      <w:ins w:id="49" w:author="Joshua Cogliati" w:date="2013-11-06T15:32:00Z">
        <w:r w:rsidR="00A61823">
          <w:t>s:</w:t>
        </w:r>
      </w:ins>
      <w:del w:id="50" w:author="Joshua Cogliati" w:date="2013-11-06T15:32:00Z">
        <w:r w:rsidDel="00A61823">
          <w:delText>,</w:delText>
        </w:r>
      </w:del>
      <w:r>
        <w:t xml:space="preserve"> introduction of the generalized Stochastic Pol</w:t>
      </w:r>
      <w:r w:rsidR="001E346D">
        <w:t xml:space="preserve">ynomial approach, exemplification of the approach in </w:t>
      </w:r>
      <w:ins w:id="51" w:author="Diego Mandelli" w:date="2013-11-07T07:39:00Z">
        <w:r w:rsidR="001E346D">
          <w:t>a</w:t>
        </w:r>
      </w:ins>
      <w:ins w:id="52" w:author="Diego Mandelli" w:date="2013-11-06T15:30:00Z">
        <w:r w:rsidR="00E70561">
          <w:t xml:space="preserve"> </w:t>
        </w:r>
      </w:ins>
      <w:ins w:id="53" w:author="Diego Mandelli" w:date="2013-11-07T07:39:00Z">
        <w:r w:rsidR="001E346D">
          <w:t>bi</w:t>
        </w:r>
      </w:ins>
      <w:del w:id="54" w:author="Diego Mandelli" w:date="2013-11-07T07:39:00Z">
        <w:r w:rsidR="001E346D">
          <w:delText>abi</w:delText>
        </w:r>
      </w:del>
      <w:r w:rsidR="001E346D">
        <w:t xml:space="preserve">-dimensional case, </w:t>
      </w:r>
      <w:del w:id="55" w:author="Diego Mandelli" w:date="2013-11-06T15:30:00Z">
        <w:r w:rsidR="001E346D" w:rsidDel="00E70561">
          <w:delText>rsults</w:delText>
        </w:r>
      </w:del>
      <w:ins w:id="56" w:author="Diego Mandelli" w:date="2013-11-06T15:30:00Z">
        <w:r w:rsidR="00E70561">
          <w:t>results</w:t>
        </w:r>
      </w:ins>
      <w:r w:rsidR="001E346D">
        <w:t xml:space="preserve"> of the implementation tests and a direct comparison toward a Monte Carlo approach for the estimation of the maximum fuel temperature in an simplified </w:t>
      </w:r>
      <w:r w:rsidR="00EA1D5F">
        <w:t>Station Black Out (SBO) PWR accident scenario</w:t>
      </w:r>
      <w:r w:rsidR="00CE70E0">
        <w:t>.</w:t>
      </w:r>
    </w:p>
    <w:p w14:paraId="1D88B1DF" w14:textId="51A5A66D" w:rsidR="00243372" w:rsidRDefault="00CE70E0" w:rsidP="008A45E4">
      <w:pPr>
        <w:pStyle w:val="Heading1"/>
      </w:pPr>
      <w:bookmarkStart w:id="57" w:name="_Toc245372491"/>
      <w:bookmarkStart w:id="58" w:name="_Toc245429311"/>
      <w:r>
        <w:t>Generalized Polynomial Chaos</w:t>
      </w:r>
      <w:bookmarkEnd w:id="57"/>
      <w:bookmarkEnd w:id="58"/>
    </w:p>
    <w:p w14:paraId="54C48AAD" w14:textId="0F598DF8" w:rsidR="003C519F" w:rsidRDefault="003C519F" w:rsidP="003C519F">
      <w:pPr>
        <w:pStyle w:val="Heading2"/>
      </w:pPr>
      <w:bookmarkStart w:id="59" w:name="_Toc245372492"/>
      <w:bookmarkStart w:id="60" w:name="_Toc245429312"/>
      <w:r>
        <w:t>Generalized Polynomial Chaos</w:t>
      </w:r>
      <w:r w:rsidR="00505D7B">
        <w:t xml:space="preserve"> by</w:t>
      </w:r>
      <w:r w:rsidR="00F47C2C">
        <w:t xml:space="preserve"> Orthonormal Expansion</w:t>
      </w:r>
      <w:bookmarkEnd w:id="59"/>
      <w:bookmarkEnd w:id="60"/>
    </w:p>
    <w:p w14:paraId="254C4FCA" w14:textId="7B9DC555" w:rsidR="007263CE" w:rsidRPr="007263CE" w:rsidRDefault="007263CE" w:rsidP="007263CE">
      <w:pPr>
        <w:pStyle w:val="Heading3"/>
      </w:pPr>
      <w:bookmarkStart w:id="61" w:name="_Toc245372493"/>
      <w:bookmarkStart w:id="62" w:name="_Toc245429313"/>
      <w:r>
        <w:t>Mono</w:t>
      </w:r>
      <w:ins w:id="63" w:author="Diego Mandelli" w:date="2013-11-06T16:12:00Z">
        <w:r w:rsidR="009D61EC">
          <w:t>-</w:t>
        </w:r>
      </w:ins>
      <w:del w:id="64" w:author="Diego Mandelli" w:date="2013-11-06T16:12:00Z">
        <w:r>
          <w:delText xml:space="preserve"> Variate </w:delText>
        </w:r>
      </w:del>
      <w:ins w:id="65" w:author="Diego Mandelli" w:date="2013-11-06T16:12:00Z">
        <w:r w:rsidR="009D61EC">
          <w:t xml:space="preserve">Dimensional </w:t>
        </w:r>
      </w:ins>
      <w:del w:id="66" w:author="Diego Mandelli" w:date="2013-11-06T16:12:00Z">
        <w:r w:rsidDel="009D61EC">
          <w:delText>expansion</w:delText>
        </w:r>
      </w:del>
      <w:bookmarkEnd w:id="61"/>
      <w:ins w:id="67" w:author="Diego Mandelli" w:date="2013-11-06T16:12:00Z">
        <w:r w:rsidR="009D61EC">
          <w:t>Case</w:t>
        </w:r>
      </w:ins>
      <w:bookmarkEnd w:id="62"/>
      <w:del w:id="68" w:author="Diego Mandelli" w:date="2013-11-07T07:39:00Z">
        <w:r>
          <w:delText>expansion</w:delText>
        </w:r>
      </w:del>
    </w:p>
    <w:p w14:paraId="00962B0F" w14:textId="47A214B1" w:rsidR="00EA7770" w:rsidRDefault="009F3EAE" w:rsidP="00CE70E0">
      <w:pPr>
        <w:ind w:firstLine="360"/>
        <w:rPr>
          <w:rFonts w:ascii="CMR10" w:hAnsi="CMR10"/>
        </w:rPr>
      </w:pPr>
      <w:r>
        <w:rPr>
          <w:rFonts w:ascii="CMR10" w:hAnsi="CMR10"/>
        </w:rPr>
        <w:t xml:space="preserve">There is </w:t>
      </w:r>
      <w:ins w:id="69" w:author="Diego Mandelli" w:date="2013-11-06T15:50:00Z">
        <w:r w:rsidR="00391797">
          <w:rPr>
            <w:rFonts w:ascii="CMR10" w:hAnsi="CMR10"/>
          </w:rPr>
          <w:t xml:space="preserve">a </w:t>
        </w:r>
      </w:ins>
      <w:del w:id="70" w:author="Joshua Cogliati" w:date="2013-11-06T15:33:00Z">
        <w:r w:rsidDel="00A61823">
          <w:rPr>
            <w:rFonts w:ascii="CMR10" w:hAnsi="CMR10"/>
          </w:rPr>
          <w:delText xml:space="preserve">quite </w:delText>
        </w:r>
      </w:del>
      <w:del w:id="71" w:author="Diego Mandelli" w:date="2013-11-06T15:50:00Z">
        <w:r>
          <w:rPr>
            <w:rFonts w:ascii="CMR10" w:hAnsi="CMR10"/>
          </w:rPr>
          <w:delText xml:space="preserve">a </w:delText>
        </w:r>
      </w:del>
      <w:r>
        <w:rPr>
          <w:rFonts w:ascii="CMR10" w:hAnsi="CMR10"/>
        </w:rPr>
        <w:t>large</w:t>
      </w:r>
      <w:ins w:id="72" w:author="Joshua Cogliati" w:date="2013-11-06T15:34:00Z">
        <w:r w:rsidR="00A61823">
          <w:rPr>
            <w:rFonts w:ascii="CMR10" w:hAnsi="CMR10"/>
          </w:rPr>
          <w:t xml:space="preserve"> amount of</w:t>
        </w:r>
      </w:ins>
      <w:ins w:id="73" w:author="Joshua Cogliati" w:date="2013-11-07T07:39:00Z">
        <w:r>
          <w:rPr>
            <w:rFonts w:ascii="CMR10" w:hAnsi="CMR10"/>
          </w:rPr>
          <w:t xml:space="preserve"> </w:t>
        </w:r>
      </w:ins>
      <w:r>
        <w:rPr>
          <w:rFonts w:ascii="CMR10" w:hAnsi="CMR10"/>
        </w:rPr>
        <w:t xml:space="preserve">literature on stochastic polynomials and a good starting point </w:t>
      </w:r>
      <w:del w:id="74" w:author="Diego Mandelli" w:date="2013-11-06T15:51:00Z">
        <w:r>
          <w:rPr>
            <w:rFonts w:ascii="CMR10" w:hAnsi="CMR10"/>
          </w:rPr>
          <w:delText xml:space="preserve">could </w:delText>
        </w:r>
        <w:r w:rsidDel="00391797">
          <w:rPr>
            <w:rFonts w:ascii="CMR10" w:hAnsi="CMR10"/>
          </w:rPr>
          <w:delText>be</w:delText>
        </w:r>
      </w:del>
      <w:ins w:id="75" w:author="Diego Mandelli" w:date="2013-11-06T15:51:00Z">
        <w:r w:rsidR="00391797">
          <w:rPr>
            <w:rFonts w:ascii="CMR10" w:hAnsi="CMR10"/>
          </w:rPr>
          <w:t>is given in</w:t>
        </w:r>
      </w:ins>
      <w:ins w:id="76" w:author="Diego Mandelli" w:date="2013-11-07T07:39:00Z">
        <w:r>
          <w:rPr>
            <w:rFonts w:ascii="CMR10" w:hAnsi="CMR10"/>
          </w:rPr>
          <w:t xml:space="preserve"> </w:t>
        </w:r>
      </w:ins>
      <w:del w:id="77" w:author="Diego Mandelli" w:date="2013-11-07T07:39:00Z">
        <w:r>
          <w:rPr>
            <w:rFonts w:ascii="CMR10" w:hAnsi="CMR10"/>
          </w:rPr>
          <w:delText xml:space="preserve">be </w:delText>
        </w:r>
      </w:del>
      <w:r>
        <w:rPr>
          <w:rFonts w:ascii="CMR10" w:hAnsi="CMR10"/>
        </w:rPr>
        <w:t xml:space="preserve">[], </w:t>
      </w:r>
      <w:commentRangeStart w:id="78"/>
      <w:r>
        <w:rPr>
          <w:rFonts w:ascii="CMR10" w:hAnsi="CMR10"/>
        </w:rPr>
        <w:t>here</w:t>
      </w:r>
      <w:commentRangeEnd w:id="78"/>
      <w:r w:rsidR="00A61823">
        <w:rPr>
          <w:rStyle w:val="CommentReference"/>
          <w:rFonts w:asciiTheme="minorHAnsi" w:eastAsiaTheme="minorEastAsia" w:hAnsiTheme="minorHAnsi" w:cstheme="minorBidi"/>
        </w:rPr>
        <w:commentReference w:id="78"/>
      </w:r>
      <w:r>
        <w:rPr>
          <w:rFonts w:ascii="CMR10" w:hAnsi="CMR10"/>
        </w:rPr>
        <w:t xml:space="preserve"> a brief introduction is reported to move later more in</w:t>
      </w:r>
      <w:ins w:id="79" w:author="Diego Mandelli" w:date="2013-11-06T15:51:00Z">
        <w:r w:rsidR="00391797">
          <w:rPr>
            <w:rFonts w:ascii="CMR10" w:hAnsi="CMR10"/>
          </w:rPr>
          <w:t xml:space="preserve"> detail</w:t>
        </w:r>
      </w:ins>
      <w:ins w:id="80" w:author="Joshua Cogliati" w:date="2013-11-06T15:34:00Z">
        <w:r w:rsidR="00A61823">
          <w:rPr>
            <w:rFonts w:ascii="CMR10" w:hAnsi="CMR10"/>
          </w:rPr>
          <w:t xml:space="preserve">. </w:t>
        </w:r>
      </w:ins>
      <w:r w:rsidR="00CE70E0">
        <w:rPr>
          <w:rFonts w:ascii="CMR10" w:hAnsi="CMR10"/>
        </w:rPr>
        <w:t>In general</w:t>
      </w:r>
      <w:r w:rsidR="00A7306C">
        <w:rPr>
          <w:rFonts w:ascii="CMR10" w:hAnsi="CMR10"/>
        </w:rPr>
        <w:t xml:space="preserve"> any response </w:t>
      </w:r>
      <w:r w:rsidR="00EA1D5F" w:rsidRPr="00EA7770">
        <w:rPr>
          <w:rFonts w:ascii="CMR10" w:hAnsi="CMR10"/>
          <w:b/>
        </w:rPr>
        <w:t>U</w:t>
      </w:r>
      <w:r w:rsidR="00EA1D5F">
        <w:rPr>
          <w:rFonts w:ascii="CMR10" w:hAnsi="CMR10"/>
        </w:rPr>
        <w:t xml:space="preserve"> </w:t>
      </w:r>
      <w:r w:rsidR="00A7306C">
        <w:rPr>
          <w:rFonts w:ascii="CMR10" w:hAnsi="CMR10"/>
        </w:rPr>
        <w:t>monitored of the plant (clad temperature, max pressure etc</w:t>
      </w:r>
      <w:r w:rsidR="00EA7770">
        <w:rPr>
          <w:rFonts w:ascii="CMR10" w:hAnsi="CMR10"/>
        </w:rPr>
        <w:t>.) at a given point in time could be represented as a function of the initial condition of the plant and of the values of the parameters used to construct the mathematical models.</w:t>
      </w:r>
      <w:r w:rsidR="00B515D9">
        <w:rPr>
          <w:rFonts w:ascii="CMR10" w:hAnsi="CMR10"/>
        </w:rPr>
        <w:t xml:space="preserve"> For our purpose </w:t>
      </w:r>
      <w:ins w:id="81" w:author="Diego Mandelli" w:date="2013-11-07T07:39:00Z">
        <w:del w:id="82" w:author="Joshua Cogliati" w:date="2013-11-07T07:43:00Z">
          <w:r w:rsidR="00B515D9" w:rsidDel="000F6D6C">
            <w:rPr>
              <w:rFonts w:ascii="CMR10" w:hAnsi="CMR10"/>
            </w:rPr>
            <w:delText>lets</w:delText>
          </w:r>
          <w:r w:rsidR="00B515D9" w:rsidDel="000F6D6C">
            <w:rPr>
              <w:rFonts w:ascii="CMR10" w:hAnsi="CMR10" w:hint="eastAsia"/>
            </w:rPr>
            <w:delText>’</w:delText>
          </w:r>
        </w:del>
      </w:ins>
      <w:ins w:id="83" w:author="Diego Mandelli" w:date="2013-11-06T16:04:00Z">
        <w:del w:id="84" w:author="Joshua Cogliati" w:date="2013-11-07T07:43:00Z">
          <w:r w:rsidR="00162C3C" w:rsidDel="000F6D6C">
            <w:rPr>
              <w:rFonts w:ascii="CMR10" w:hAnsi="CMR10"/>
            </w:rPr>
            <w:delText xml:space="preserve"> </w:delText>
          </w:r>
        </w:del>
      </w:ins>
      <w:ins w:id="85" w:author="Joshua Cogliati" w:date="2013-11-07T07:39:00Z">
        <w:r w:rsidR="00B515D9">
          <w:rPr>
            <w:rFonts w:ascii="CMR10" w:hAnsi="CMR10"/>
          </w:rPr>
          <w:t>let</w:t>
        </w:r>
      </w:ins>
      <w:ins w:id="86" w:author="Joshua Cogliati" w:date="2013-11-06T15:36:00Z">
        <w:r w:rsidR="00A61823">
          <w:rPr>
            <w:rFonts w:ascii="CMR10" w:hAnsi="CMR10"/>
          </w:rPr>
          <w:t xml:space="preserve"> u</w:t>
        </w:r>
      </w:ins>
      <w:ins w:id="87" w:author="Joshua Cogliati" w:date="2013-11-07T07:39:00Z">
        <w:r w:rsidR="00B515D9">
          <w:rPr>
            <w:rFonts w:ascii="CMR10" w:hAnsi="CMR10"/>
          </w:rPr>
          <w:t>s</w:t>
        </w:r>
      </w:ins>
      <w:ins w:id="88" w:author="Joshua Cogliati" w:date="2013-11-07T07:43:00Z">
        <w:r w:rsidR="000F6D6C">
          <w:rPr>
            <w:rFonts w:ascii="CMR10" w:hAnsi="CMR10"/>
          </w:rPr>
          <w:t xml:space="preserve"> </w:t>
        </w:r>
      </w:ins>
      <w:del w:id="89" w:author="Joshua Cogliati" w:date="2013-11-06T15:36:00Z">
        <w:r w:rsidR="00B515D9" w:rsidDel="00A61823">
          <w:rPr>
            <w:rFonts w:ascii="CMR10" w:hAnsi="CMR10" w:hint="eastAsia"/>
          </w:rPr>
          <w:delText>’</w:delText>
        </w:r>
      </w:del>
      <w:del w:id="90" w:author="Diego Mandelli" w:date="2013-11-06T16:04:00Z">
        <w:r w:rsidR="00B515D9">
          <w:rPr>
            <w:rFonts w:ascii="CMR10" w:hAnsi="CMR10"/>
          </w:rPr>
          <w:delText xml:space="preserve"> </w:delText>
        </w:r>
      </w:del>
      <w:r w:rsidR="00B515D9">
        <w:rPr>
          <w:rFonts w:ascii="CMR10" w:hAnsi="CMR10"/>
        </w:rPr>
        <w:t xml:space="preserve">consider a split of the input and </w:t>
      </w:r>
      <w:r w:rsidR="00B515D9">
        <w:rPr>
          <w:rFonts w:ascii="CMR10" w:hAnsi="CMR10" w:hint="eastAsia"/>
        </w:rPr>
        <w:t>parameter</w:t>
      </w:r>
      <w:r w:rsidR="00B515D9">
        <w:rPr>
          <w:rFonts w:ascii="CMR10" w:hAnsi="CMR10"/>
        </w:rPr>
        <w:t xml:space="preserve"> space such </w:t>
      </w:r>
      <w:del w:id="91" w:author="Diego Mandelli" w:date="2013-11-06T16:04:00Z">
        <w:r w:rsidR="00B515D9">
          <w:rPr>
            <w:rFonts w:ascii="CMR10" w:hAnsi="CMR10"/>
          </w:rPr>
          <w:delText xml:space="preserve">as </w:delText>
        </w:r>
      </w:del>
      <w:ins w:id="92" w:author="Diego Mandelli" w:date="2013-11-06T16:04:00Z">
        <w:r w:rsidR="00162C3C">
          <w:rPr>
            <w:rFonts w:ascii="CMR10" w:hAnsi="CMR10"/>
          </w:rPr>
          <w:t xml:space="preserve">that </w:t>
        </w:r>
      </w:ins>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are the initial </w:t>
      </w:r>
      <w:ins w:id="93" w:author="Diego Mandelli" w:date="2013-11-07T07:39:00Z">
        <w:r w:rsidR="00B515D9">
          <w:rPr>
            <w:rFonts w:ascii="CMR10" w:hAnsi="CMR10"/>
          </w:rPr>
          <w:t>condition</w:t>
        </w:r>
      </w:ins>
      <w:ins w:id="94" w:author="Diego Mandelli" w:date="2013-11-06T16:04:00Z">
        <w:r w:rsidR="00162C3C">
          <w:rPr>
            <w:rFonts w:ascii="CMR10" w:hAnsi="CMR10"/>
          </w:rPr>
          <w:t>s</w:t>
        </w:r>
      </w:ins>
      <w:del w:id="95" w:author="Diego Mandelli" w:date="2013-11-07T07:39:00Z">
        <w:r w:rsidR="00B515D9">
          <w:rPr>
            <w:rFonts w:ascii="CMR10" w:hAnsi="CMR10"/>
          </w:rPr>
          <w:delText>condition</w:delText>
        </w:r>
      </w:del>
      <w:r w:rsidR="00B515D9">
        <w:rPr>
          <w:rFonts w:ascii="CMR10" w:hAnsi="CMR10"/>
        </w:rPr>
        <w:t xml:space="preserve"> and parameters not subjected to a probabilistic distribution while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w:t>
      </w:r>
      <w:r w:rsidR="00EA1D5F">
        <w:rPr>
          <w:rFonts w:ascii="CMR10" w:hAnsi="CMR10"/>
        </w:rPr>
        <w:t xml:space="preserve"> the ones showing such stochastic behavior</w:t>
      </w:r>
      <w:r w:rsidR="00B515D9">
        <w:rPr>
          <w:rFonts w:ascii="CMR10" w:hAnsi="CMR10"/>
        </w:rPr>
        <w:t xml:space="preserve">. 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could be therefore neglected since </w:t>
      </w:r>
      <w:ins w:id="96" w:author="Joshua Cogliati" w:date="2013-11-06T15:36:00Z">
        <w:r w:rsidR="00A61823">
          <w:rPr>
            <w:rFonts w:ascii="CMR10" w:hAnsi="CMR10"/>
          </w:rPr>
          <w:t xml:space="preserve">the dependence is </w:t>
        </w:r>
      </w:ins>
      <w:r w:rsidR="00CE69CF">
        <w:rPr>
          <w:rFonts w:ascii="CMR10" w:hAnsi="CMR10"/>
        </w:rPr>
        <w:t>not relevant to the discussion</w:t>
      </w:r>
      <w:del w:id="97" w:author="Joshua Cogliati" w:date="2013-11-06T15:36:00Z">
        <w:r w:rsidR="00EA1D5F" w:rsidDel="00A61823">
          <w:rPr>
            <w:rFonts w:ascii="CMR10" w:hAnsi="CMR10"/>
          </w:rPr>
          <w:delText xml:space="preserve"> therefore</w:delText>
        </w:r>
      </w:del>
      <w:r w:rsidR="00EA1D5F">
        <w:rPr>
          <w:rFonts w:ascii="CMR10" w:hAnsi="CMR10"/>
        </w:rPr>
        <w:t>:</w:t>
      </w:r>
    </w:p>
    <w:p w14:paraId="4B2A1C88" w14:textId="77777777" w:rsidR="00EA1D5F" w:rsidRDefault="00CE69CF" w:rsidP="00EA1D5F">
      <w:pPr>
        <w:keepNext/>
        <w:ind w:firstLine="360"/>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1FC79614" w14:textId="333EAA31" w:rsidR="00EA1D5F" w:rsidRDefault="00EA1D5F" w:rsidP="00EA1D5F">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w:t>
      </w:r>
      <w:r w:rsidR="000F6D6C">
        <w:rPr>
          <w:noProof/>
        </w:rPr>
        <w:fldChar w:fldCharType="end"/>
      </w:r>
    </w:p>
    <w:p w14:paraId="62066336" w14:textId="70F69DEA" w:rsidR="00CD5B88" w:rsidRPr="00CD5B88" w:rsidRDefault="00CE69CF" w:rsidP="00CE70E0">
      <w:pPr>
        <w:ind w:firstLine="360"/>
        <w:rPr>
          <w:rFonts w:ascii="CMR10" w:hAnsi="CMR10"/>
        </w:rPr>
      </w:pPr>
      <w:r>
        <w:rPr>
          <w:rFonts w:ascii="CMR10" w:hAnsi="CMR10"/>
        </w:rPr>
        <w:t xml:space="preserve">Next, </w:t>
      </w:r>
      <w:r w:rsidR="00CD5B88">
        <w:rPr>
          <w:rFonts w:ascii="CMR10" w:hAnsi="CMR10"/>
        </w:rPr>
        <w:t xml:space="preserve">we introduce the </w:t>
      </w:r>
      <w:proofErr w:type="spellStart"/>
      <w:r w:rsidR="00CD5B88" w:rsidRPr="00CD5B88">
        <w:rPr>
          <w:rFonts w:ascii="CMR10" w:hAnsi="CMR10"/>
        </w:rPr>
        <w:t>Lebesgue</w:t>
      </w:r>
      <w:proofErr w:type="spellEnd"/>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4B0472">
        <w:rPr>
          <w:rFonts w:ascii="CMR10" w:hAnsi="CMR10"/>
        </w:rPr>
        <w:t xml:space="preserve"> for the moment we assume a one 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EA1D5F">
        <w:rPr>
          <w:rFonts w:ascii="CMR10" w:hAnsi="CMR10"/>
        </w:rPr>
        <w:t>:</w:t>
      </w:r>
      <w:r w:rsidR="00CD5B88">
        <w:rPr>
          <w:rFonts w:ascii="CMR10" w:hAnsi="CMR10"/>
        </w:rPr>
        <w:t xml:space="preserve"> </w:t>
      </w:r>
    </w:p>
    <w:p w14:paraId="72A70B20" w14:textId="3BD592E0" w:rsidR="00EA1D5F" w:rsidRPr="00162C3C" w:rsidRDefault="000F6D6C" w:rsidP="00EA1D5F">
      <w:pPr>
        <w:keepNext/>
        <w:ind w:firstLine="360"/>
        <w:jc w:val="center"/>
        <w:rPr>
          <w:i/>
          <w:rPrChange w:id="98" w:author="Diego Mandelli" w:date="2013-11-07T07:39:00Z">
            <w:rPr/>
          </w:rPrChange>
        </w:rPr>
      </w:pPr>
      <m:oMathPara>
        <m:oMath>
          <m:sSup>
            <m:sSupPr>
              <m:ctrlPr>
                <w:ins w:id="99" w:author="Diego Mandelli" w:date="2013-11-07T07:39:00Z">
                  <w:rPr>
                    <w:rFonts w:ascii="Cambria Math" w:hAnsi="Cambria Math"/>
                    <w:i/>
                  </w:rPr>
                </w:ins>
              </m:ctrlPr>
            </m:sSupPr>
            <m:e>
              <w:ins w:id="100" w:author="Diego Mandelli" w:date="2013-11-07T07:39:00Z">
                <m:r>
                  <w:rPr>
                    <w:rFonts w:ascii="Cambria Math" w:hAnsi="Cambria Math"/>
                  </w:rPr>
                  <m:t>L</m:t>
                </m:r>
              </w:ins>
            </m:e>
            <m:sup>
              <w:ins w:id="101" w:author="Diego Mandelli" w:date="2013-11-07T07:39:00Z">
                <m:r>
                  <w:rPr>
                    <w:rFonts w:ascii="Cambria Math" w:hAnsi="Cambria Math"/>
                  </w:rPr>
                  <m:t>2</m:t>
                </m:r>
              </w:ins>
            </m:sup>
          </m:sSup>
          <m:d>
            <m:dPr>
              <m:ctrlPr>
                <w:ins w:id="102" w:author="Diego Mandelli" w:date="2013-11-07T07:39:00Z">
                  <w:rPr>
                    <w:rFonts w:ascii="Cambria Math" w:hAnsi="Cambria Math"/>
                    <w:i/>
                  </w:rPr>
                </w:ins>
              </m:ctrlPr>
            </m:dPr>
            <m:e>
              <w:ins w:id="103" w:author="Diego Mandelli" w:date="2013-11-07T07:39:00Z">
                <m:r>
                  <w:rPr>
                    <w:rFonts w:ascii="Cambria Math" w:hAnsi="Cambria Math"/>
                  </w:rPr>
                  <m:t>S</m:t>
                </m:r>
                <m:r>
                  <w:rPr>
                    <w:rFonts w:ascii="Cambria Math" w:hAnsi="Cambria Math"/>
                  </w:rPr>
                  <m:t>,μ</m:t>
                </m:r>
              </w:ins>
            </m:e>
          </m:d>
          <w:ins w:id="104" w:author="Diego Mandelli" w:date="2013-11-07T07:39:00Z">
            <m:r>
              <w:rPr>
                <w:rFonts w:ascii="Cambria Math" w:hAnsi="Cambria Math"/>
              </w:rPr>
              <m:t>=</m:t>
            </m:r>
          </w:ins>
          <m:d>
            <m:dPr>
              <m:begChr m:val="{"/>
              <m:endChr m:val="}"/>
              <m:ctrlPr>
                <w:ins w:id="105" w:author="Diego Mandelli" w:date="2013-11-07T07:39:00Z">
                  <w:rPr>
                    <w:rFonts w:ascii="Cambria Math" w:hAnsi="Cambria Math"/>
                    <w:i/>
                  </w:rPr>
                </w:ins>
              </m:ctrlPr>
            </m:dPr>
            <m:e>
              <w:ins w:id="106" w:author="Diego Mandelli" w:date="2013-11-07T07:39:00Z">
                <m:r>
                  <w:rPr>
                    <w:rFonts w:ascii="Cambria Math" w:hAnsi="Cambria Math"/>
                  </w:rPr>
                  <m:t>f</m:t>
                </m:r>
              </w:ins>
              <m:d>
                <m:dPr>
                  <m:ctrlPr>
                    <w:ins w:id="107" w:author="Diego Mandelli" w:date="2013-11-07T07:39:00Z">
                      <w:rPr>
                        <w:rFonts w:ascii="Cambria Math" w:hAnsi="Cambria Math"/>
                        <w:i/>
                      </w:rPr>
                    </w:ins>
                  </m:ctrlPr>
                </m:dPr>
                <m:e>
                  <w:ins w:id="108" w:author="Diego Mandelli" w:date="2013-11-07T07:39:00Z">
                    <m:r>
                      <w:rPr>
                        <w:rFonts w:ascii="Cambria Math" w:hAnsi="Cambria Math"/>
                      </w:rPr>
                      <m:t>ξ</m:t>
                    </m:r>
                  </w:ins>
                </m:e>
              </m:d>
              <w:ins w:id="109" w:author="Diego Mandelli" w:date="2013-11-07T07:39:00Z">
                <m:r>
                  <w:rPr>
                    <w:rFonts w:ascii="Cambria Math" w:hAnsi="Cambria Math"/>
                  </w:rPr>
                  <m:t>|</m:t>
                </m:r>
              </w:ins>
              <m:nary>
                <m:naryPr>
                  <m:limLoc m:val="subSup"/>
                  <m:ctrlPr>
                    <w:ins w:id="110" w:author="Diego Mandelli" w:date="2013-11-07T07:39:00Z">
                      <w:rPr>
                        <w:rFonts w:ascii="Cambria Math" w:hAnsi="Cambria Math"/>
                        <w:i/>
                      </w:rPr>
                    </w:ins>
                  </m:ctrlPr>
                </m:naryPr>
                <m:sub>
                  <w:ins w:id="111" w:author="Diego Mandelli" w:date="2013-11-07T07:39:00Z">
                    <m:r>
                      <w:rPr>
                        <w:rFonts w:ascii="Cambria Math" w:hAnsi="Cambria Math"/>
                      </w:rPr>
                      <m:t>S</m:t>
                    </m:r>
                  </w:ins>
                </m:sub>
                <m:sup/>
                <m:e>
                  <m:sSup>
                    <m:sSupPr>
                      <m:ctrlPr>
                        <w:ins w:id="112" w:author="Diego Mandelli" w:date="2013-11-07T07:39:00Z">
                          <w:rPr>
                            <w:rFonts w:ascii="Cambria Math" w:hAnsi="Cambria Math"/>
                            <w:i/>
                          </w:rPr>
                        </w:ins>
                      </m:ctrlPr>
                    </m:sSupPr>
                    <m:e>
                      <w:ins w:id="113" w:author="Diego Mandelli" w:date="2013-11-07T07:39:00Z">
                        <m:r>
                          <w:rPr>
                            <w:rFonts w:ascii="Cambria Math" w:hAnsi="Cambria Math"/>
                          </w:rPr>
                          <m:t>f</m:t>
                        </m:r>
                      </w:ins>
                      <m:d>
                        <m:dPr>
                          <m:ctrlPr>
                            <w:ins w:id="114" w:author="Diego Mandelli" w:date="2013-11-07T07:39:00Z">
                              <w:rPr>
                                <w:rFonts w:ascii="Cambria Math" w:hAnsi="Cambria Math"/>
                                <w:i/>
                              </w:rPr>
                            </w:ins>
                          </m:ctrlPr>
                        </m:dPr>
                        <m:e>
                          <w:ins w:id="115" w:author="Diego Mandelli" w:date="2013-11-07T07:39:00Z">
                            <m:r>
                              <w:rPr>
                                <w:rFonts w:ascii="Cambria Math" w:hAnsi="Cambria Math"/>
                              </w:rPr>
                              <m:t>ξ</m:t>
                            </m:r>
                          </w:ins>
                        </m:e>
                      </m:d>
                    </m:e>
                    <m:sup>
                      <w:ins w:id="116" w:author="Diego Mandelli" w:date="2013-11-07T07:39:00Z">
                        <m:r>
                          <w:rPr>
                            <w:rFonts w:ascii="Cambria Math" w:hAnsi="Cambria Math"/>
                          </w:rPr>
                          <m:t>2</m:t>
                        </m:r>
                      </w:ins>
                    </m:sup>
                  </m:sSup>
                  <w:ins w:id="117" w:author="Diego Mandelli" w:date="2013-11-07T07:39:00Z">
                    <m:r>
                      <w:rPr>
                        <w:rFonts w:ascii="Cambria Math" w:hAnsi="Cambria Math"/>
                      </w:rPr>
                      <m:t>dμ</m:t>
                    </m:r>
                  </w:ins>
                </m:e>
              </m:nary>
              <w:ins w:id="118" w:author="Diego Mandelli" w:date="2013-11-07T07:39:00Z">
                <m:r>
                  <w:rPr>
                    <w:rFonts w:ascii="Cambria Math" w:hAnsi="Cambria Math"/>
                  </w:rPr>
                  <m:t>&lt;∞</m:t>
                </m:r>
              </w:ins>
            </m:e>
          </m:d>
          <w:ins w:id="119" w:author="Diego Mandelli" w:date="2013-11-07T07:39:00Z">
            <m:r>
              <w:rPr>
                <w:rFonts w:ascii="Cambria Math" w:hAnsi="Cambria Math"/>
              </w:rPr>
              <m:t>,</m:t>
            </m:r>
          </w:ins>
        </m:oMath>
      </m:oMathPara>
    </w:p>
    <w:p w14:paraId="19021D86" w14:textId="2A234E4E" w:rsidR="00CD5B88" w:rsidRPr="00CD5B88" w:rsidRDefault="00EA1D5F" w:rsidP="00F13E29">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w:t>
      </w:r>
      <w:r w:rsidR="000F6D6C">
        <w:rPr>
          <w:noProof/>
        </w:rPr>
        <w:fldChar w:fldCharType="end"/>
      </w:r>
    </w:p>
    <w:p w14:paraId="1B3750C0" w14:textId="5575C992" w:rsidR="00CD5B88" w:rsidRDefault="00A61823" w:rsidP="00775A43">
      <w:pPr>
        <w:rPr>
          <w:rFonts w:ascii="CMR10" w:hAnsi="CMR10"/>
        </w:rPr>
      </w:pPr>
      <w:proofErr w:type="gramStart"/>
      <w:ins w:id="120" w:author="Joshua Cogliati" w:date="2013-11-06T15:38:00Z">
        <w:r>
          <w:rPr>
            <w:rFonts w:ascii="CMR10" w:hAnsi="CMR10"/>
          </w:rPr>
          <w:t>with</w:t>
        </w:r>
        <w:proofErr w:type="gramEnd"/>
        <w:r>
          <w:rPr>
            <w:rFonts w:ascii="CMR10" w:hAnsi="CMR10"/>
          </w:rPr>
          <w:t xml:space="preserve"> S </w:t>
        </w:r>
      </w:ins>
      <w:r w:rsidR="00047E5B">
        <w:rPr>
          <w:rFonts w:ascii="CMR10" w:hAnsi="CMR10"/>
        </w:rPr>
        <w:t>bei</w:t>
      </w:r>
      <w:r w:rsidR="00EA1D5F">
        <w:rPr>
          <w:rFonts w:ascii="CMR10" w:hAnsi="CMR10"/>
        </w:rPr>
        <w:t>ng</w:t>
      </w:r>
      <w:ins w:id="121" w:author="Joshua Cogliati" w:date="2013-11-06T15:38:00Z">
        <w:r>
          <w:rPr>
            <w:rFonts w:ascii="CMR10" w:hAnsi="CMR10"/>
          </w:rPr>
          <w:t xml:space="preserve"> </w:t>
        </w:r>
      </w:ins>
      <w:del w:id="122" w:author="Joshua Cogliati" w:date="2013-11-06T15:38:00Z">
        <w:r w:rsidR="00EA1D5F" w:rsidDel="00A61823">
          <w:rPr>
            <w:rFonts w:ascii="CMR10" w:hAnsi="CMR10"/>
          </w:rPr>
          <w:delText xml:space="preserve"> S </w:delText>
        </w:r>
      </w:del>
      <w:r w:rsidR="00EA1D5F">
        <w:rPr>
          <w:rFonts w:ascii="CMR10" w:hAnsi="CMR10"/>
        </w:rPr>
        <w:t>the support of the measure. T</w:t>
      </w:r>
      <w:r w:rsidR="00047E5B">
        <w:rPr>
          <w:rFonts w:ascii="CMR10" w:hAnsi="CMR10"/>
        </w:rPr>
        <w:t>he scalar product in such space is therefore:</w:t>
      </w:r>
    </w:p>
    <w:p w14:paraId="412B6D39" w14:textId="1D58D98B" w:rsidR="00047E5B" w:rsidRPr="00162C3C" w:rsidRDefault="000F6D6C" w:rsidP="00F13E29">
      <w:pPr>
        <w:keepNext/>
        <w:ind w:firstLine="360"/>
        <w:rPr>
          <w:rFonts w:ascii="CMR10" w:hAnsi="CMR10"/>
          <w:i/>
          <w:rPrChange w:id="123" w:author="Diego Mandelli" w:date="2013-11-07T07:39:00Z">
            <w:rPr>
              <w:rFonts w:ascii="CMR10" w:hAnsi="CMR10"/>
            </w:rPr>
          </w:rPrChange>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μ</m:t>
              </m:r>
            </m:sub>
          </m:sSub>
          <m:r>
            <w:rPr>
              <w:rFonts w:ascii="Cambria Math" w:hAnsi="Cambria Math"/>
            </w:rPr>
            <m:t>=</m:t>
          </m:r>
          <m:nary>
            <m:naryPr>
              <m:limLoc m:val="subSup"/>
              <m:ctrlPr>
                <w:ins w:id="124" w:author="Diego Mandelli" w:date="2013-11-07T07:39:00Z">
                  <w:rPr>
                    <w:rFonts w:ascii="Cambria Math" w:hAnsi="Cambria Math"/>
                    <w:i/>
                  </w:rPr>
                </w:ins>
              </m:ctrlPr>
            </m:naryPr>
            <m:sub>
              <w:ins w:id="125" w:author="Diego Mandelli" w:date="2013-11-07T07:39:00Z">
                <m:r>
                  <w:rPr>
                    <w:rFonts w:ascii="Cambria Math" w:hAnsi="Cambria Math"/>
                  </w:rPr>
                  <m:t>S</m:t>
                </m:r>
              </w:ins>
            </m:sub>
            <m:sup/>
            <m:e>
              <w:ins w:id="126" w:author="Diego Mandelli" w:date="2013-11-07T07:39:00Z">
                <m:r>
                  <w:rPr>
                    <w:rFonts w:ascii="Cambria Math" w:hAnsi="Cambria Math"/>
                  </w:rPr>
                  <m:t>f</m:t>
                </m:r>
              </w:ins>
              <m:d>
                <m:dPr>
                  <m:ctrlPr>
                    <w:ins w:id="127" w:author="Diego Mandelli" w:date="2013-11-07T07:39:00Z">
                      <w:rPr>
                        <w:rFonts w:ascii="Cambria Math" w:hAnsi="Cambria Math"/>
                        <w:i/>
                      </w:rPr>
                    </w:ins>
                  </m:ctrlPr>
                </m:dPr>
                <m:e>
                  <w:ins w:id="128" w:author="Diego Mandelli" w:date="2013-11-07T07:39:00Z">
                    <m:r>
                      <w:rPr>
                        <w:rFonts w:ascii="Cambria Math" w:hAnsi="Cambria Math"/>
                      </w:rPr>
                      <m:t>ξ</m:t>
                    </m:r>
                  </w:ins>
                </m:e>
              </m:d>
              <w:ins w:id="129" w:author="Diego Mandelli" w:date="2013-11-07T07:39:00Z">
                <m:r>
                  <w:rPr>
                    <w:rFonts w:ascii="Cambria Math" w:hAnsi="Cambria Math"/>
                  </w:rPr>
                  <m:t>g</m:t>
                </m:r>
              </w:ins>
              <m:d>
                <m:dPr>
                  <m:ctrlPr>
                    <w:ins w:id="130" w:author="Diego Mandelli" w:date="2013-11-07T07:39:00Z">
                      <w:rPr>
                        <w:rFonts w:ascii="Cambria Math" w:hAnsi="Cambria Math"/>
                        <w:i/>
                      </w:rPr>
                    </w:ins>
                  </m:ctrlPr>
                </m:dPr>
                <m:e>
                  <w:ins w:id="131" w:author="Diego Mandelli" w:date="2013-11-07T07:39:00Z">
                    <m:r>
                      <w:rPr>
                        <w:rFonts w:ascii="Cambria Math" w:hAnsi="Cambria Math"/>
                      </w:rPr>
                      <m:t>ξ</m:t>
                    </m:r>
                  </w:ins>
                </m:e>
              </m:d>
              <w:ins w:id="132" w:author="Diego Mandelli" w:date="2013-11-07T07:39:00Z">
                <m:r>
                  <w:rPr>
                    <w:rFonts w:ascii="Cambria Math" w:hAnsi="Cambria Math"/>
                  </w:rPr>
                  <m:t>dμ</m:t>
                </m:r>
              </w:ins>
              <m:d>
                <m:dPr>
                  <m:ctrlPr>
                    <w:ins w:id="133" w:author="Diego Mandelli" w:date="2013-11-07T07:39:00Z">
                      <w:rPr>
                        <w:rFonts w:ascii="Cambria Math" w:hAnsi="Cambria Math"/>
                        <w:i/>
                      </w:rPr>
                    </w:ins>
                  </m:ctrlPr>
                </m:dPr>
                <m:e>
                  <w:ins w:id="134" w:author="Diego Mandelli" w:date="2013-11-07T07:39:00Z">
                    <m:r>
                      <w:rPr>
                        <w:rFonts w:ascii="Cambria Math" w:hAnsi="Cambria Math"/>
                      </w:rPr>
                      <m:t>ξ</m:t>
                    </m:r>
                  </w:ins>
                </m:e>
              </m:d>
            </m:e>
          </m:nary>
          <m:r>
            <w:rPr>
              <w:rFonts w:ascii="Cambria Math" w:hAnsi="Cambria Math"/>
            </w:rPr>
            <m:t>,</m:t>
          </m:r>
        </m:oMath>
      </m:oMathPara>
    </w:p>
    <w:p w14:paraId="5A7CF670" w14:textId="318CEA45" w:rsidR="00F13E29" w:rsidRDefault="00F13E29" w:rsidP="00F13E29">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w:t>
      </w:r>
      <w:r w:rsidR="000F6D6C">
        <w:rPr>
          <w:noProof/>
        </w:rPr>
        <w:fldChar w:fldCharType="end"/>
      </w:r>
    </w:p>
    <w:p w14:paraId="76719847" w14:textId="22C2B910" w:rsidR="00047E5B" w:rsidRDefault="00047E5B" w:rsidP="00775A43">
      <w:pPr>
        <w:rPr>
          <w:rFonts w:ascii="CMR10" w:hAnsi="CMR10"/>
        </w:rPr>
      </w:pPr>
      <w:proofErr w:type="gramStart"/>
      <w:r>
        <w:rPr>
          <w:rFonts w:ascii="CMR10" w:hAnsi="CMR10"/>
        </w:rPr>
        <w:t>or</w:t>
      </w:r>
      <w:proofErr w:type="gramEnd"/>
      <w:r>
        <w:rPr>
          <w:rFonts w:ascii="CMR10" w:hAnsi="CMR10"/>
        </w:rPr>
        <w:t xml:space="preserve"> under the assumption that the measure admit</w:t>
      </w:r>
      <w:ins w:id="135" w:author="Joshua Cogliati" w:date="2013-11-06T15:39:00Z">
        <w:r w:rsidR="00A61823">
          <w:rPr>
            <w:rFonts w:ascii="CMR10" w:hAnsi="CMR10"/>
          </w:rPr>
          <w:t>s</w:t>
        </w:r>
      </w:ins>
      <w:r>
        <w:rPr>
          <w:rFonts w:ascii="CMR10" w:hAnsi="CMR10"/>
        </w:rPr>
        <w:t xml:space="preserve"> a density function </w:t>
      </w:r>
      <m:oMath>
        <m:r>
          <w:rPr>
            <w:rFonts w:ascii="Cambria Math" w:hAnsi="Cambria Math"/>
          </w:rPr>
          <m:t>ρ</m:t>
        </m:r>
        <m:d>
          <m:dPr>
            <m:ctrlPr>
              <w:rPr>
                <w:rFonts w:ascii="Cambria Math" w:hAnsi="Cambria Math"/>
                <w:i/>
              </w:rPr>
            </m:ctrlPr>
          </m:dPr>
          <m:e>
            <m:r>
              <w:rPr>
                <w:rFonts w:ascii="Cambria Math" w:hAnsi="Cambria Math"/>
              </w:rPr>
              <m:t>ξ</m:t>
            </m:r>
          </m:e>
        </m:d>
        <w:del w:id="136" w:author="Joshua Cogliati" w:date="2013-11-07T07:39:00Z">
          <m:r>
            <w:rPr>
              <w:rFonts w:ascii="Cambria Math" w:hAnsi="Cambria Math"/>
            </w:rPr>
            <m:t>dξ</m:t>
          </m:r>
          <m:r>
            <w:rPr>
              <w:rFonts w:ascii="Cambria Math" w:hAnsi="Cambria Math"/>
            </w:rPr>
            <m:t>=</m:t>
          </m:r>
          <m:r>
            <w:rPr>
              <w:rFonts w:ascii="Cambria Math" w:hAnsi="Cambria Math"/>
            </w:rPr>
            <m:t>dμ</m:t>
          </m:r>
        </w:del>
        <w:ins w:id="137" w:author="Joshua Cogliati" w:date="2013-11-07T07:39:00Z">
          <m:r>
            <m:rPr>
              <m:sty m:val="p"/>
            </m:rPr>
            <w:rPr>
              <w:rFonts w:ascii="Cambria Math" w:hAnsi="Cambria Math"/>
            </w:rPr>
            <m:t>d</m:t>
          </m:r>
          <m:r>
            <w:rPr>
              <w:rFonts w:ascii="Cambria Math" w:hAnsi="Cambria Math"/>
            </w:rPr>
            <m:t>ξ</m:t>
          </m:r>
          <m:r>
            <m:rPr>
              <m:sty m:val="p"/>
            </m:rPr>
            <w:rPr>
              <w:rFonts w:ascii="Cambria Math" w:hAnsi="Cambria Math"/>
            </w:rPr>
            <m:t>=dμ</m:t>
          </m:r>
        </w:ins>
        <m:d>
          <m:dPr>
            <m:ctrlPr>
              <w:rPr>
                <w:rFonts w:ascii="Cambria Math" w:hAnsi="Cambria Math"/>
                <w:i/>
                <w:rPrChange w:id="138" w:author="Diego Mandelli" w:date="2013-11-07T07:39:00Z">
                  <w:rPr>
                    <w:rFonts w:ascii="Cambria Math" w:hAnsi="Cambria Math"/>
                  </w:rPr>
                </w:rPrChange>
              </w:rPr>
            </m:ctrlPr>
          </m:dPr>
          <m:e>
            <m:r>
              <w:rPr>
                <w:rFonts w:ascii="Cambria Math" w:hAnsi="Cambria Math"/>
              </w:rPr>
              <m:t>ξ</m:t>
            </m:r>
          </m:e>
        </m:d>
      </m:oMath>
    </w:p>
    <w:p w14:paraId="734B8491" w14:textId="6705AAF1" w:rsidR="00047E5B" w:rsidRPr="00047E5B" w:rsidRDefault="000F6D6C" w:rsidP="00F13E29">
      <w:pPr>
        <w:keepNext/>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12677BEF" w14:textId="53EB1D83" w:rsidR="00047E5B" w:rsidRPr="00CD5B88" w:rsidRDefault="00F13E29" w:rsidP="00F13E29">
      <w:pPr>
        <w:pStyle w:val="Caption"/>
        <w:jc w:val="right"/>
        <w:rPr>
          <w:rFonts w:ascii="CMR10" w:hAnsi="CMR10" w:hint="eastAsia"/>
        </w:rPr>
      </w:pPr>
      <w:r>
        <w:t xml:space="preserve">Eq.  </w:t>
      </w:r>
      <w:r w:rsidR="000F6D6C">
        <w:fldChar w:fldCharType="begin"/>
      </w:r>
      <w:r w:rsidR="000F6D6C">
        <w:instrText xml:space="preserve"> STYLE</w:instrText>
      </w:r>
      <w:r w:rsidR="000F6D6C">
        <w:instrText xml:space="preserv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4</w:t>
      </w:r>
      <w:r w:rsidR="000F6D6C">
        <w:rPr>
          <w:noProof/>
        </w:rPr>
        <w:fldChar w:fldCharType="end"/>
      </w:r>
    </w:p>
    <w:p w14:paraId="6B06FD16" w14:textId="2342582E"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oMath>
      <w:r>
        <w:rPr>
          <w:rFonts w:ascii="CMR10" w:hAnsi="CMR10"/>
        </w:rPr>
        <w:t xml:space="preserve"> is a complete function basis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ins w:id="139" w:author="Diego Mandelli" w:date="2013-11-06T16:06:00Z">
        <w:r w:rsidR="00162C3C">
          <w:rPr>
            <w:rFonts w:ascii="CMR10" w:hAnsi="CMR10"/>
          </w:rPr>
          <w:t>,</w:t>
        </w:r>
      </w:ins>
      <w:r>
        <w:rPr>
          <w:rFonts w:ascii="CMR10" w:hAnsi="CMR10"/>
        </w:rPr>
        <w:t xml:space="preserve"> the Fourier theorem </w:t>
      </w:r>
      <w:del w:id="140" w:author="Joshua Cogliati" w:date="2013-11-07T07:39:00Z">
        <w:r>
          <w:rPr>
            <w:rFonts w:ascii="CMR10" w:hAnsi="CMR10"/>
          </w:rPr>
          <w:delText>ensure</w:delText>
        </w:r>
      </w:del>
      <w:ins w:id="141" w:author="Joshua Cogliati" w:date="2013-11-07T07:39:00Z">
        <w:r>
          <w:rPr>
            <w:rFonts w:ascii="CMR10" w:hAnsi="CMR10"/>
          </w:rPr>
          <w:t>ensure</w:t>
        </w:r>
      </w:ins>
      <w:ins w:id="142" w:author="Joshua Cogliati" w:date="2013-11-06T15:39:00Z">
        <w:r w:rsidR="00A61823">
          <w:rPr>
            <w:rFonts w:ascii="CMR10" w:hAnsi="CMR10"/>
          </w:rPr>
          <w:t>s</w:t>
        </w:r>
      </w:ins>
      <w:r>
        <w:rPr>
          <w:rFonts w:ascii="CMR10" w:hAnsi="CMR10"/>
        </w:rPr>
        <w:t xml:space="preserve"> that the </w:t>
      </w:r>
      <w:r w:rsidR="00F13E29">
        <w:rPr>
          <w:rFonts w:ascii="CMR10" w:hAnsi="CMR10"/>
        </w:rPr>
        <w:t>equality</w:t>
      </w:r>
    </w:p>
    <w:p w14:paraId="6CDF53BC" w14:textId="5B12439B" w:rsidR="00047E5B" w:rsidRPr="00CE69CF" w:rsidRDefault="00047E5B" w:rsidP="00F13E29">
      <w:pPr>
        <w:keepNext/>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oMath>
      </m:oMathPara>
    </w:p>
    <w:p w14:paraId="54299C3A" w14:textId="232A99CF" w:rsidR="00047E5B" w:rsidRDefault="00F13E29" w:rsidP="00F13E29">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5</w:t>
      </w:r>
      <w:r w:rsidR="000F6D6C">
        <w:rPr>
          <w:noProof/>
        </w:rPr>
        <w:fldChar w:fldCharType="end"/>
      </w:r>
    </w:p>
    <w:p w14:paraId="574A9548" w14:textId="71750213" w:rsidR="004B0472" w:rsidRDefault="004B0472" w:rsidP="004B0472">
      <w:pPr>
        <w:rPr>
          <w:rFonts w:ascii="CMR10" w:hAnsi="CMR10"/>
        </w:rPr>
      </w:pPr>
      <w:proofErr w:type="gramStart"/>
      <w:r>
        <w:rPr>
          <w:rFonts w:ascii="CMR10" w:hAnsi="CMR10"/>
        </w:rPr>
        <w:t>is</w:t>
      </w:r>
      <w:proofErr w:type="gramEnd"/>
      <w:r>
        <w:rPr>
          <w:rFonts w:ascii="CMR10" w:hAnsi="CMR10"/>
        </w:rPr>
        <w:t xml:space="preserve"> </w:t>
      </w:r>
      <w:r w:rsidR="00F13E29">
        <w:rPr>
          <w:rFonts w:ascii="CMR10" w:hAnsi="CMR10"/>
        </w:rPr>
        <w:t>respected</w:t>
      </w:r>
      <w:r w:rsidR="00641553">
        <w:rPr>
          <w:rFonts w:ascii="CMR10" w:hAnsi="CMR10"/>
        </w:rPr>
        <w:t xml:space="preserve"> in the </w:t>
      </w:r>
      <m:oMath>
        <m:r>
          <m:rPr>
            <m:sty m:val="p"/>
          </m:rPr>
          <w:rPr>
            <w:rFonts w:ascii="Cambria Math" w:hAnsi="Cambria Math"/>
          </w:rPr>
          <m:t>μ</m:t>
        </m:r>
      </m:oMath>
      <w:r w:rsidR="00641553">
        <w:rPr>
          <w:rFonts w:ascii="CMR10" w:hAnsi="CMR10"/>
        </w:rPr>
        <w:t xml:space="preserve"> norm</w:t>
      </w:r>
      <w:del w:id="143" w:author="Diego Mandelli" w:date="2013-11-06T16:06:00Z">
        <w:r w:rsidR="00641553">
          <w:rPr>
            <w:rFonts w:ascii="CMR10" w:hAnsi="CMR10"/>
          </w:rPr>
          <w:delText>,</w:delText>
        </w:r>
      </w:del>
      <w:r>
        <w:rPr>
          <w:rFonts w:ascii="CMR10" w:hAnsi="CMR10"/>
        </w:rPr>
        <w:t xml:space="preserve"> </w:t>
      </w:r>
      <w:r w:rsidR="003C519F">
        <w:rPr>
          <w:rFonts w:ascii="CMR10" w:hAnsi="CMR10"/>
        </w:rPr>
        <w:t>if</w:t>
      </w:r>
      <w:r>
        <w:rPr>
          <w:rFonts w:ascii="CMR10" w:hAnsi="CMR10"/>
        </w:rPr>
        <w:t xml:space="preserve"> the moment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ascii="CMR10" w:hAnsi="CMR10"/>
        </w:rPr>
        <w:t xml:space="preserve"> of the series </w:t>
      </w:r>
      <w:r w:rsidR="003C519F">
        <w:rPr>
          <w:rFonts w:ascii="CMR10" w:hAnsi="CMR10"/>
        </w:rPr>
        <w:t xml:space="preserve">are </w:t>
      </w:r>
      <w:r>
        <w:rPr>
          <w:rFonts w:ascii="CMR10" w:hAnsi="CMR10"/>
        </w:rPr>
        <w:t>defined as it follows:</w:t>
      </w:r>
    </w:p>
    <w:p w14:paraId="38ADE644" w14:textId="30DD99ED" w:rsidR="004B0472" w:rsidRPr="004B0472" w:rsidRDefault="000F6D6C" w:rsidP="00F13E29">
      <w:pPr>
        <w:keepNext/>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r>
            <w:rPr>
              <w:rFonts w:ascii="Cambria Math" w:hAnsi="Cambria Math"/>
            </w:rPr>
            <m:t>.</m:t>
          </m:r>
        </m:oMath>
      </m:oMathPara>
    </w:p>
    <w:p w14:paraId="6E18B168" w14:textId="319CCCBE" w:rsidR="004B0472" w:rsidRDefault="00F13E29" w:rsidP="00F13E29">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6</w:t>
      </w:r>
      <w:r w:rsidR="000F6D6C">
        <w:rPr>
          <w:noProof/>
        </w:rPr>
        <w:fldChar w:fldCharType="end"/>
      </w:r>
    </w:p>
    <w:p w14:paraId="4E0940FD" w14:textId="31280D3C" w:rsidR="000A39E5" w:rsidRDefault="000A39E5" w:rsidP="004B0472">
      <w:pPr>
        <w:rPr>
          <w:rFonts w:ascii="CMR10" w:hAnsi="CMR10"/>
        </w:rPr>
      </w:pPr>
      <w:r>
        <w:rPr>
          <w:rFonts w:ascii="CMR10" w:hAnsi="CMR10"/>
        </w:rPr>
        <w:t xml:space="preserve">If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is an orthonormal base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we have:</w:t>
      </w:r>
    </w:p>
    <w:p w14:paraId="7C2FDE24" w14:textId="31A77137" w:rsidR="000A39E5" w:rsidRPr="000A39E5" w:rsidRDefault="000F6D6C" w:rsidP="00F0481B">
      <w:pPr>
        <w:keepNext/>
        <w:rPr>
          <w:rFonts w:ascii="CMR10" w:hAnsi="CMR10"/>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4FF48B69" w14:textId="3F54A05C" w:rsidR="00F0481B" w:rsidRDefault="00F0481B" w:rsidP="00F0481B">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7</w:t>
      </w:r>
      <w:r w:rsidR="000F6D6C">
        <w:rPr>
          <w:noProof/>
        </w:rPr>
        <w:fldChar w:fldCharType="end"/>
      </w:r>
    </w:p>
    <w:p w14:paraId="0976F1F3" w14:textId="23158FD3" w:rsidR="000A39E5" w:rsidRDefault="002C55C9" w:rsidP="004B0472">
      <w:pPr>
        <w:rPr>
          <w:rFonts w:ascii="CMR10" w:hAnsi="CMR10"/>
        </w:rPr>
      </w:pPr>
      <w:proofErr w:type="gramStart"/>
      <w:r>
        <w:rPr>
          <w:rFonts w:ascii="CMR10" w:hAnsi="CMR10"/>
        </w:rPr>
        <w:t>and</w:t>
      </w:r>
      <w:proofErr w:type="gramEnd"/>
      <w:r w:rsidR="00F0481B">
        <w:rPr>
          <w:rFonts w:ascii="CMR10" w:hAnsi="CMR10"/>
        </w:rPr>
        <w:t xml:space="preserve"> in fact</w:t>
      </w:r>
      <w:r>
        <w:rPr>
          <w:rFonts w:ascii="CMR10" w:hAnsi="CMR10"/>
        </w:rPr>
        <w:t>:</w:t>
      </w:r>
    </w:p>
    <w:p w14:paraId="5353FBBA" w14:textId="2F6BAC98" w:rsidR="002C55C9" w:rsidRPr="002C55C9" w:rsidRDefault="000F6D6C" w:rsidP="002C55C9">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D496B2" w14:textId="7F6F4870" w:rsidR="002C55C9" w:rsidRPr="002C55C9" w:rsidRDefault="002C55C9" w:rsidP="002C55C9">
      <w:pPr>
        <w:rPr>
          <w:rFonts w:ascii="CMR10" w:hAnsi="CMR10"/>
        </w:rPr>
      </w:pPr>
      <m:oMathPara>
        <m:oMath>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n',n</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306236A0" w14:textId="77777777" w:rsidR="002C55C9" w:rsidRDefault="002C55C9" w:rsidP="004B0472">
      <w:pPr>
        <w:rPr>
          <w:rFonts w:ascii="CMR10" w:hAnsi="CMR10"/>
        </w:rPr>
      </w:pPr>
    </w:p>
    <w:p w14:paraId="416509BC" w14:textId="433DAD7C"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w:t>
      </w:r>
      <w:ins w:id="144" w:author="Joshua Cogliati" w:date="2013-11-06T15:40:00Z">
        <w:r w:rsidR="00A61823">
          <w:rPr>
            <w:rFonts w:ascii="CMR10" w:hAnsi="CMR10"/>
          </w:rPr>
          <w:t xml:space="preserve"> a</w:t>
        </w:r>
      </w:ins>
      <w:ins w:id="145" w:author="Joshua Cogliati" w:date="2013-11-07T07:39:00Z">
        <w:r>
          <w:rPr>
            <w:rFonts w:ascii="CMR10" w:hAnsi="CMR10"/>
          </w:rPr>
          <w:t xml:space="preserve"> </w:t>
        </w:r>
      </w:ins>
      <w:r>
        <w:rPr>
          <w:rFonts w:ascii="CMR10" w:hAnsi="CMR10"/>
        </w:rPr>
        <w:t>standard measure</w:t>
      </w:r>
      <w:ins w:id="146" w:author="Diego Mandelli" w:date="2013-11-06T16:07:00Z">
        <w:r w:rsidR="00162C3C">
          <w:rPr>
            <w:rFonts w:ascii="CMR10" w:hAnsi="CMR10"/>
          </w:rPr>
          <w:t>,</w:t>
        </w:r>
      </w:ins>
      <w:r>
        <w:rPr>
          <w:rFonts w:ascii="CMR10" w:hAnsi="CMR10"/>
        </w:rPr>
        <w:t xml:space="preserve"> it is sufficient to </w:t>
      </w:r>
      <w:r w:rsidR="000A39E5">
        <w:rPr>
          <w:rFonts w:ascii="CMR10" w:hAnsi="CMR10"/>
        </w:rPr>
        <w:t xml:space="preserve">replace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where</w:t>
      </w:r>
      <w:r>
        <w:rPr>
          <w:rFonts w:ascii="CMR10" w:hAnsi="CMR10"/>
        </w:rPr>
        <w:t>:</w:t>
      </w:r>
    </w:p>
    <w:p w14:paraId="6DF92412" w14:textId="4ED70625" w:rsidR="00864B95" w:rsidRPr="002C55C9" w:rsidRDefault="000F6D6C"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24A8284" w14:textId="6C74A2D9" w:rsidR="00F0481B" w:rsidRDefault="00F0481B" w:rsidP="00F0481B">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8</w:t>
      </w:r>
      <w:r w:rsidR="000F6D6C">
        <w:rPr>
          <w:noProof/>
        </w:rPr>
        <w:fldChar w:fldCharType="end"/>
      </w:r>
    </w:p>
    <w:p w14:paraId="2C242F6D" w14:textId="4475068E" w:rsidR="002C55C9" w:rsidRPr="00F0481B" w:rsidRDefault="000F6D6C"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e>
          </m:nary>
        </m:oMath>
      </m:oMathPara>
    </w:p>
    <w:p w14:paraId="0D3B4714" w14:textId="21CF4F41" w:rsidR="00F0481B" w:rsidRPr="000A39E5" w:rsidRDefault="00F0481B" w:rsidP="00F0481B">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9</w:t>
      </w:r>
      <w:r w:rsidR="000F6D6C">
        <w:rPr>
          <w:noProof/>
        </w:rPr>
        <w:fldChar w:fldCharType="end"/>
      </w:r>
    </w:p>
    <w:p w14:paraId="436B1BEC" w14:textId="3035408B" w:rsidR="00744EF6" w:rsidRDefault="002C55C9" w:rsidP="002F5504">
      <w:pPr>
        <w:rPr>
          <w:rFonts w:ascii="CMR10" w:hAnsi="CMR10"/>
        </w:rPr>
      </w:pPr>
      <w:r>
        <w:rPr>
          <w:rFonts w:ascii="CMR10" w:hAnsi="CMR10"/>
        </w:rPr>
        <w:t xml:space="preserve">Clearly the orthonormal property </w:t>
      </w:r>
      <w:r w:rsidR="00F0481B">
        <w:rPr>
          <w:rFonts w:ascii="CMR10" w:hAnsi="CMR10"/>
        </w:rPr>
        <w:t>of</w:t>
      </w:r>
      <w:r>
        <w:rPr>
          <w:rFonts w:ascii="CMR10" w:hAnsi="CMR10"/>
        </w:rP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E84BF4">
        <w:rPr>
          <w:rFonts w:ascii="CMR10" w:hAnsi="CMR10"/>
        </w:rPr>
        <w:t xml:space="preserve"> </w:t>
      </w:r>
      <w:del w:id="147" w:author="Joshua Cogliati" w:date="2013-11-07T07:39:00Z">
        <w:r w:rsidR="00E84BF4">
          <w:rPr>
            <w:rFonts w:ascii="CMR10" w:hAnsi="CMR10"/>
          </w:rPr>
          <w:delText>translate</w:delText>
        </w:r>
      </w:del>
      <w:ins w:id="148" w:author="Joshua Cogliati" w:date="2013-11-07T07:39:00Z">
        <w:r w:rsidR="00E84BF4">
          <w:rPr>
            <w:rFonts w:ascii="CMR10" w:hAnsi="CMR10"/>
          </w:rPr>
          <w:t>translate</w:t>
        </w:r>
      </w:ins>
      <w:ins w:id="149" w:author="Joshua Cogliati" w:date="2013-11-06T15:41:00Z">
        <w:r w:rsidR="00A61823">
          <w:rPr>
            <w:rFonts w:ascii="CMR10" w:hAnsi="CMR10"/>
          </w:rPr>
          <w:t>s</w:t>
        </w:r>
      </w:ins>
      <w:r w:rsidR="00E84BF4">
        <w:rPr>
          <w:rFonts w:ascii="CMR10" w:hAnsi="CMR10"/>
        </w:rPr>
        <w:t xml:space="preserve"> in the orthonormal property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E84BF4">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S,ξ</m:t>
            </m:r>
          </m:e>
        </m:d>
      </m:oMath>
      <w:r w:rsidR="00D71F64">
        <w:rPr>
          <w:rFonts w:ascii="CMR10" w:hAnsi="CMR10"/>
        </w:rPr>
        <w:t xml:space="preserve">. </w:t>
      </w:r>
      <w:r w:rsidR="00955174">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sidR="00955174">
        <w:rPr>
          <w:rFonts w:ascii="CMR10" w:hAnsi="CMR10"/>
        </w:rPr>
        <w:t xml:space="preserve"> space found</w:t>
      </w:r>
      <w:del w:id="150" w:author="Joshua Cogliati" w:date="2013-11-06T15:41:00Z">
        <w:r w:rsidR="00955174" w:rsidDel="00A61823">
          <w:rPr>
            <w:rFonts w:ascii="CMR10" w:hAnsi="CMR10"/>
          </w:rPr>
          <w:delText>s</w:delText>
        </w:r>
      </w:del>
      <w:r w:rsidR="00955174">
        <w:rPr>
          <w:rFonts w:ascii="CMR10" w:hAnsi="CMR10"/>
        </w:rPr>
        <w:t xml:space="preserve"> its utility when the measure is defined </w:t>
      </w:r>
      <w:del w:id="151" w:author="Diego Mandelli" w:date="2013-11-06T16:08:00Z">
        <w:r w:rsidR="00955174">
          <w:rPr>
            <w:rFonts w:ascii="CMR10" w:hAnsi="CMR10"/>
          </w:rPr>
          <w:delText>such</w:delText>
        </w:r>
        <w:r w:rsidR="0044607C">
          <w:rPr>
            <w:rFonts w:ascii="CMR10" w:hAnsi="CMR10"/>
          </w:rPr>
          <w:delText xml:space="preserve"> </w:delText>
        </w:r>
      </w:del>
      <w:r w:rsidR="0044607C">
        <w:rPr>
          <w:rFonts w:ascii="CMR10" w:hAnsi="CMR10"/>
        </w:rPr>
        <w:t>as</w:t>
      </w:r>
      <w:r w:rsidR="004A525F">
        <w:rPr>
          <w:rFonts w:ascii="CMR10" w:hAnsi="CMR10"/>
        </w:rPr>
        <w:t>:</w:t>
      </w:r>
      <w:r w:rsidR="00955174">
        <w:rPr>
          <w:rFonts w:ascii="CMR10" w:hAnsi="CMR10"/>
        </w:rPr>
        <w:t xml:space="preserve"> </w:t>
      </w:r>
    </w:p>
    <w:p w14:paraId="6B16AABD" w14:textId="7E69878B" w:rsidR="002F5504" w:rsidRDefault="00955174" w:rsidP="002F5504">
      <w:pPr>
        <w:rPr>
          <w:rFonts w:ascii="CMR10" w:hAnsi="CMR10"/>
        </w:rPr>
      </w:pPr>
      <m:oMathPara>
        <m:oMath>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m:t>
          </m:r>
        </m:oMath>
      </m:oMathPara>
    </w:p>
    <w:p w14:paraId="6E35D1C3" w14:textId="05F9EDD1" w:rsidR="00955174" w:rsidRDefault="00955174" w:rsidP="002F5504">
      <w:pPr>
        <w:rPr>
          <w:rFonts w:ascii="CMR10" w:hAnsi="CMR10"/>
        </w:rPr>
      </w:pPr>
      <w:r>
        <w:rPr>
          <w:rFonts w:ascii="CMR10" w:hAnsi="CMR10"/>
        </w:rPr>
        <w:lastRenderedPageBreak/>
        <w:t xml:space="preserve">In this case the expected value of </w:t>
      </w:r>
      <w:ins w:id="152" w:author="Diego Mandelli" w:date="2013-11-06T16:08:00Z">
        <m:oMath>
          <m:r>
            <w:rPr>
              <w:rFonts w:ascii="Cambria Math" w:hAnsi="Cambria Math"/>
            </w:rPr>
            <m:t>U</m:t>
          </m:r>
          <m:d>
            <m:dPr>
              <m:ctrlPr>
                <w:rPr>
                  <w:rFonts w:ascii="Cambria Math" w:hAnsi="Cambria Math"/>
                  <w:i/>
                </w:rPr>
              </m:ctrlPr>
            </m:dPr>
            <m:e>
              <m:r>
                <w:rPr>
                  <w:rFonts w:ascii="Cambria Math" w:hAnsi="Cambria Math"/>
                </w:rPr>
                <m:t>ξ</m:t>
              </m:r>
            </m:e>
          </m:d>
        </m:oMath>
      </w:ins>
      <w:del w:id="153" w:author="Diego Mandelli" w:date="2013-11-06T16:08:00Z">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del>
      <w:r>
        <w:rPr>
          <w:rFonts w:ascii="CMR10" w:hAnsi="CMR10"/>
        </w:rPr>
        <w:t xml:space="preserve"> has an immediate formulation with respect </w:t>
      </w:r>
      <w:ins w:id="154" w:author="Joshua Cogliati" w:date="2013-11-06T15:41:00Z">
        <w:r w:rsidR="00A61823">
          <w:rPr>
            <w:rFonts w:ascii="CMR10" w:hAnsi="CMR10"/>
          </w:rPr>
          <w:t xml:space="preserve">to </w:t>
        </w:r>
      </w:ins>
      <w:r>
        <w:rPr>
          <w:rFonts w:ascii="CMR10" w:hAnsi="CMR10"/>
        </w:rPr>
        <w:t>the term of the Fourier series:</w:t>
      </w:r>
    </w:p>
    <w:p w14:paraId="60C478B9" w14:textId="55EA7D44" w:rsidR="00D71F64" w:rsidRDefault="00773E26" w:rsidP="00D71F64">
      <w:pPr>
        <w:keepNext/>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S</m:t>
                              </m:r>
                            </m:e>
                          </m:ra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=B</m:t>
                      </m:r>
                    </m:e>
                    <m:sub>
                      <m:r>
                        <w:rPr>
                          <w:rFonts w:ascii="Cambria Math" w:hAnsi="Cambria Math"/>
                        </w:rPr>
                        <m:t>0</m:t>
                      </m:r>
                    </m:sub>
                  </m:sSub>
                  <m:rad>
                    <m:radPr>
                      <m:degHide m:val="1"/>
                      <m:ctrlPr>
                        <w:rPr>
                          <w:rFonts w:ascii="Cambria Math" w:hAnsi="Cambria Math"/>
                          <w:i/>
                        </w:rPr>
                      </m:ctrlPr>
                    </m:radPr>
                    <m:deg/>
                    <m:e>
                      <m:r>
                        <w:rPr>
                          <w:rFonts w:ascii="Cambria Math" w:hAnsi="Cambria Math"/>
                        </w:rPr>
                        <m:t>S</m:t>
                      </m:r>
                    </m:e>
                  </m:rad>
                </m:e>
              </m:nary>
            </m:e>
          </m:nary>
        </m:oMath>
      </m:oMathPara>
    </w:p>
    <w:p w14:paraId="5449F162" w14:textId="5D1BD6CE" w:rsidR="00955174" w:rsidRPr="00D71F64" w:rsidRDefault="00D71F64" w:rsidP="00D71F64">
      <w:pPr>
        <w:pStyle w:val="Caption"/>
        <w:jc w:val="right"/>
        <w:rPr>
          <w:del w:id="155" w:author="Diego Mandelli" w:date="2013-11-06T16:11:00Z"/>
          <w:rFonts w:ascii="CMR10" w:hAnsi="CMR10" w:hint="eastAsia"/>
        </w:rPr>
      </w:pPr>
      <w:bookmarkStart w:id="156" w:name="_Ref245123201"/>
      <w:r>
        <w:t xml:space="preserve">Eq.  </w:t>
      </w:r>
      <w:r w:rsidR="000F6D6C">
        <w:rPr>
          <w:b w:val="0"/>
          <w:rPrChange w:id="157" w:author="Diego Mandelli" w:date="2013-11-07T07:39:00Z">
            <w:rPr/>
          </w:rPrChange>
        </w:rPr>
        <w:fldChar w:fldCharType="begin"/>
      </w:r>
      <w:r w:rsidR="000F6D6C">
        <w:rPr>
          <w:b w:val="0"/>
          <w:rPrChange w:id="158" w:author="Diego Mandelli" w:date="2013-11-07T07:39:00Z">
            <w:rPr/>
          </w:rPrChange>
        </w:rPr>
        <w:instrText xml:space="preserve"> STYLEREF 1 \</w:instrText>
      </w:r>
      <w:r w:rsidR="000F6D6C">
        <w:rPr>
          <w:b w:val="0"/>
          <w:rPrChange w:id="159" w:author="Diego Mandelli" w:date="2013-11-07T07:39:00Z">
            <w:rPr/>
          </w:rPrChange>
        </w:rPr>
        <w:instrText xml:space="preserve">s </w:instrText>
      </w:r>
      <w:r w:rsidR="000F6D6C">
        <w:rPr>
          <w:b w:val="0"/>
          <w:rPrChange w:id="160" w:author="Diego Mandelli" w:date="2013-11-07T07:39:00Z">
            <w:rPr/>
          </w:rPrChange>
        </w:rPr>
        <w:fldChar w:fldCharType="separate"/>
      </w:r>
      <w:r w:rsidR="00E42F27">
        <w:rPr>
          <w:noProof/>
        </w:rPr>
        <w:t>2</w:t>
      </w:r>
      <w:r w:rsidR="000F6D6C">
        <w:rPr>
          <w:rFonts w:ascii="Times New Roman" w:hAnsi="Times New Roman"/>
          <w:b w:val="0"/>
          <w:color w:val="auto"/>
          <w:sz w:val="22"/>
          <w:rPrChange w:id="161" w:author="Diego Mandelli" w:date="2013-11-07T07:39:00Z">
            <w:rPr>
              <w:noProof/>
            </w:rPr>
          </w:rPrChange>
        </w:rPr>
        <w:fldChar w:fldCharType="end"/>
      </w:r>
      <w:r w:rsidR="00E42F27">
        <w:noBreakHyphen/>
      </w:r>
      <w:r w:rsidR="000F6D6C">
        <w:rPr>
          <w:b w:val="0"/>
          <w:rPrChange w:id="162" w:author="Diego Mandelli" w:date="2013-11-07T07:39:00Z">
            <w:rPr/>
          </w:rPrChange>
        </w:rPr>
        <w:fldChar w:fldCharType="begin"/>
      </w:r>
      <w:r w:rsidR="000F6D6C">
        <w:rPr>
          <w:b w:val="0"/>
          <w:rPrChange w:id="163" w:author="Diego Mandelli" w:date="2013-11-07T07:39:00Z">
            <w:rPr/>
          </w:rPrChange>
        </w:rPr>
        <w:instrText xml:space="preserve"> SEQ Eq._ \* ARABIC \s 1 </w:instrText>
      </w:r>
      <w:r w:rsidR="000F6D6C">
        <w:rPr>
          <w:b w:val="0"/>
          <w:rPrChange w:id="164" w:author="Diego Mandelli" w:date="2013-11-07T07:39:00Z">
            <w:rPr/>
          </w:rPrChange>
        </w:rPr>
        <w:fldChar w:fldCharType="separate"/>
      </w:r>
      <w:r w:rsidR="00E42F27">
        <w:rPr>
          <w:noProof/>
        </w:rPr>
        <w:t>10</w:t>
      </w:r>
      <w:r w:rsidR="000F6D6C">
        <w:rPr>
          <w:rFonts w:ascii="Times New Roman" w:hAnsi="Times New Roman"/>
          <w:b w:val="0"/>
          <w:color w:val="auto"/>
          <w:sz w:val="22"/>
          <w:rPrChange w:id="165" w:author="Diego Mandelli" w:date="2013-11-07T07:39:00Z">
            <w:rPr>
              <w:noProof/>
            </w:rPr>
          </w:rPrChange>
        </w:rPr>
        <w:fldChar w:fldCharType="end"/>
      </w:r>
      <w:bookmarkEnd w:id="156"/>
    </w:p>
    <w:p w14:paraId="3181C879" w14:textId="77777777" w:rsidR="00D71F64" w:rsidRPr="00773E26" w:rsidRDefault="00D71F64">
      <w:pPr>
        <w:pStyle w:val="Caption"/>
        <w:jc w:val="right"/>
        <w:rPr>
          <w:rPrChange w:id="166" w:author="Diego Mandelli" w:date="2013-11-07T07:39:00Z">
            <w:rPr>
              <w:rFonts w:ascii="CMR10" w:hAnsi="CMR10"/>
            </w:rPr>
          </w:rPrChange>
        </w:rPr>
        <w:pPrChange w:id="167" w:author="Diego Mandelli" w:date="2013-11-07T07:39:00Z">
          <w:pPr/>
        </w:pPrChange>
      </w:pPr>
    </w:p>
    <w:p w14:paraId="3CFD48D3" w14:textId="2F25313D" w:rsidR="00773E26" w:rsidRDefault="00162C3C" w:rsidP="002F5504">
      <w:pPr>
        <w:rPr>
          <w:rFonts w:ascii="CMR10" w:hAnsi="CMR10"/>
        </w:rPr>
      </w:pPr>
      <w:proofErr w:type="gramStart"/>
      <w:ins w:id="168" w:author="Diego Mandelli" w:date="2013-11-06T16:08:00Z">
        <w:r>
          <w:rPr>
            <w:rFonts w:ascii="CMR10" w:hAnsi="CMR10"/>
          </w:rPr>
          <w:t>w</w:t>
        </w:r>
      </w:ins>
      <w:proofErr w:type="gramEnd"/>
      <w:del w:id="169" w:author="Diego Mandelli" w:date="2013-11-06T16:08:00Z">
        <w:r w:rsidR="00773E26" w:rsidDel="00162C3C">
          <w:rPr>
            <w:rFonts w:ascii="CMR10" w:hAnsi="CMR10"/>
          </w:rPr>
          <w:delText>W</w:delText>
        </w:r>
      </w:del>
      <w:ins w:id="170" w:author="Diego Mandelli" w:date="2013-11-07T07:39:00Z">
        <w:r w:rsidR="00773E26">
          <w:rPr>
            <w:rFonts w:ascii="CMR10" w:hAnsi="CMR10"/>
          </w:rPr>
          <w:t>he</w:t>
        </w:r>
        <w:r w:rsidR="005C05DA">
          <w:rPr>
            <w:rFonts w:ascii="CMR10" w:hAnsi="CMR10"/>
          </w:rPr>
          <w:t>re</w:t>
        </w:r>
      </w:ins>
      <w:ins w:id="171" w:author="Joshua Cogliati" w:date="2013-11-07T07:45:00Z">
        <w:r w:rsidR="000F6D6C">
          <w:rPr>
            <w:rFonts w:ascii="CMR10" w:hAnsi="CMR10"/>
          </w:rPr>
          <w:t xml:space="preserve"> </w:t>
        </w:r>
      </w:ins>
      <w:del w:id="172" w:author="Diego Mandelli" w:date="2013-11-07T07:39:00Z">
        <w:r w:rsidR="00773E26">
          <w:rPr>
            <w:rFonts w:ascii="CMR10" w:hAnsi="CMR10"/>
          </w:rPr>
          <w:delText>Whe</w:delText>
        </w:r>
        <w:r w:rsidR="005C05DA">
          <w:rPr>
            <w:rFonts w:ascii="CMR10" w:hAnsi="CMR10"/>
          </w:rPr>
          <w:delText>re</w:delText>
        </w:r>
      </w:del>
      <w:del w:id="173" w:author="Diego Mandelli" w:date="2013-11-06T16:09:00Z">
        <w:r w:rsidR="005C05DA">
          <w:rPr>
            <w:rFonts w:ascii="CMR10" w:hAnsi="CMR10"/>
          </w:rPr>
          <w:delText xml:space="preserve"> </w:delText>
        </w:r>
      </w:del>
      <w:del w:id="174" w:author="Joshua Cogliati" w:date="2013-11-06T15:42:00Z">
        <w:r w:rsidR="005C05DA" w:rsidDel="00A61823">
          <w:rPr>
            <w:rFonts w:ascii="CMR10" w:hAnsi="CMR10"/>
          </w:rPr>
          <w:delText xml:space="preserve">it </w:delText>
        </w:r>
      </w:del>
      <w:ins w:id="175" w:author="Diego Mandelli" w:date="2013-11-06T16:08:00Z">
        <w:r>
          <w:rPr>
            <w:rFonts w:ascii="CMR10" w:hAnsi="CMR10"/>
          </w:rPr>
          <w:t>the</w:t>
        </w:r>
      </w:ins>
      <w:ins w:id="176" w:author="Diego Mandelli" w:date="2013-11-06T16:09:00Z">
        <w:r>
          <w:rPr>
            <w:rFonts w:ascii="CMR10" w:hAnsi="CMR10"/>
          </w:rPr>
          <w:t>se</w:t>
        </w:r>
      </w:ins>
      <w:ins w:id="177" w:author="Diego Mandelli" w:date="2013-11-06T16:08:00Z">
        <w:r>
          <w:rPr>
            <w:rFonts w:ascii="CMR10" w:hAnsi="CMR10"/>
          </w:rPr>
          <w:t xml:space="preserve"> properties </w:t>
        </w:r>
      </w:ins>
      <w:del w:id="178" w:author="Joshua Cogliati" w:date="2013-11-06T15:42:00Z">
        <w:r w:rsidR="005C05DA" w:rsidDel="00A61823">
          <w:rPr>
            <w:rFonts w:ascii="CMR10" w:hAnsi="CMR10"/>
          </w:rPr>
          <w:delText xml:space="preserve">has </w:delText>
        </w:r>
      </w:del>
      <w:ins w:id="179" w:author="Diego Mandelli" w:date="2013-11-06T16:09:00Z">
        <w:del w:id="180" w:author="Joshua Cogliati" w:date="2013-11-07T07:46:00Z">
          <w:r w:rsidDel="000F6D6C">
            <w:rPr>
              <w:rFonts w:ascii="CMR10" w:hAnsi="CMR10"/>
            </w:rPr>
            <w:delText xml:space="preserve">have </w:delText>
          </w:r>
        </w:del>
      </w:ins>
      <w:del w:id="181" w:author="Joshua Cogliati" w:date="2013-11-06T15:42:00Z">
        <w:r w:rsidR="005C05DA" w:rsidDel="00A61823">
          <w:rPr>
            <w:rFonts w:ascii="CMR10" w:hAnsi="CMR10"/>
          </w:rPr>
          <w:delText xml:space="preserve">been used </w:delText>
        </w:r>
      </w:del>
      <w:del w:id="182" w:author="Diego Mandelli" w:date="2013-11-06T16:08:00Z">
        <w:r w:rsidR="005C05DA">
          <w:rPr>
            <w:rFonts w:ascii="CMR10" w:hAnsi="CMR10"/>
          </w:rPr>
          <w:delText>the properties</w:delText>
        </w:r>
      </w:del>
      <w:ins w:id="183" w:author="Joshua Cogliati" w:date="2013-11-06T15:42:00Z">
        <w:r w:rsidR="00A61823">
          <w:rPr>
            <w:rFonts w:ascii="CMR10" w:hAnsi="CMR10"/>
          </w:rPr>
          <w:t>are used</w:t>
        </w:r>
      </w:ins>
      <w:r w:rsidR="00773E26">
        <w:rPr>
          <w:rFonts w:ascii="CMR10" w:hAnsi="CMR10"/>
        </w:rPr>
        <w:t>:</w:t>
      </w:r>
    </w:p>
    <w:p w14:paraId="5BDF964D" w14:textId="503F2594" w:rsidR="00773E26" w:rsidRPr="00934C3A" w:rsidRDefault="000F6D6C"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6B4A101" w14:textId="1F45E93A" w:rsidR="00934C3A" w:rsidRPr="00934C3A" w:rsidRDefault="000F6D6C" w:rsidP="00D71F64">
      <w:pPr>
        <w:keepNext/>
        <w:rPr>
          <w:rFonts w:ascii="CMR10" w:hAnsi="CMR10"/>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m:oMathPara>
    </w:p>
    <w:p w14:paraId="1566E91D" w14:textId="6CF61175" w:rsidR="00934C3A" w:rsidRPr="004A525F" w:rsidRDefault="00D71F64" w:rsidP="00D71F64">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11</w:t>
      </w:r>
      <w:r w:rsidR="000F6D6C">
        <w:rPr>
          <w:noProof/>
        </w:rPr>
        <w:fldChar w:fldCharType="end"/>
      </w:r>
    </w:p>
    <w:p w14:paraId="6A03FBC6" w14:textId="331A8174" w:rsidR="004A525F" w:rsidRDefault="004A525F" w:rsidP="002F5504">
      <w:pPr>
        <w:rPr>
          <w:rFonts w:ascii="CMR10" w:hAnsi="CMR10"/>
        </w:rPr>
      </w:pPr>
      <w:del w:id="184" w:author="Joshua Cogliati" w:date="2013-11-07T07:39:00Z">
        <w:r>
          <w:rPr>
            <w:rFonts w:ascii="CMR10" w:hAnsi="CMR10"/>
          </w:rPr>
          <w:delText>Being</w:delText>
        </w:r>
      </w:del>
      <w:ins w:id="185" w:author="Joshua Cogliati" w:date="2013-11-06T15:48:00Z">
        <w:r w:rsidR="00927965">
          <w:rPr>
            <w:rFonts w:ascii="CMR10" w:hAnsi="CMR10"/>
          </w:rPr>
          <w:t>With</w:t>
        </w:r>
      </w:ins>
      <w:del w:id="186" w:author="Joshua Cogliati" w:date="2013-11-06T15:48:00Z">
        <w:r w:rsidDel="00927965">
          <w:rPr>
            <w:rFonts w:ascii="CMR10" w:hAnsi="CMR10"/>
          </w:rPr>
          <w:delText>Being</w:delText>
        </w:r>
      </w:del>
      <w:r>
        <w:rPr>
          <w:rFonts w:ascii="CMR10" w:hAnsi="CMR10"/>
        </w:rP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w:ins w:id="187" w:author="Joshua Cogliati" w:date="2013-11-06T15:48:00Z">
        <w:r w:rsidR="00927965">
          <w:rPr>
            <w:rFonts w:ascii="CMR10" w:hAnsi="CMR10"/>
          </w:rPr>
          <w:t xml:space="preserve"> as</w:t>
        </w:r>
      </w:ins>
      <w:del w:id="188" w:author="Joshua Cogliati" w:date="2013-11-06T15:48:00Z">
        <w:r w:rsidDel="00927965">
          <w:rPr>
            <w:rFonts w:ascii="CMR10" w:hAnsi="CMR10"/>
          </w:rPr>
          <w:delText xml:space="preserve"> of course</w:delText>
        </w:r>
      </w:del>
      <w:r>
        <w:rPr>
          <w:rFonts w:ascii="CMR10" w:hAnsi="CMR10"/>
        </w:rPr>
        <w:t xml:space="preserve"> the </w:t>
      </w:r>
      <w:r>
        <w:rPr>
          <w:rFonts w:ascii="CMR10" w:hAnsi="CMR10" w:hint="eastAsia"/>
        </w:rPr>
        <w:t>normalization</w:t>
      </w:r>
      <w:r>
        <w:rPr>
          <w:rFonts w:ascii="CMR10" w:hAnsi="CMR10"/>
        </w:rPr>
        <w:t xml:space="preserve"> constant for the </w:t>
      </w:r>
      <w:r>
        <w:rPr>
          <w:rFonts w:ascii="CMR10" w:hAnsi="CMR10" w:hint="eastAsia"/>
        </w:rPr>
        <w:t>polynomial</w:t>
      </w:r>
      <w:r>
        <w:rPr>
          <w:rFonts w:ascii="CMR10" w:hAnsi="CMR10"/>
        </w:rPr>
        <w:t xml:space="preserve"> of order 0</w:t>
      </w:r>
      <w:r w:rsidR="00934C3A">
        <w:rPr>
          <w:rFonts w:ascii="CMR10" w:hAnsi="CMR10"/>
        </w:rPr>
        <w:t xml:space="preserve"> where S=</w:t>
      </w:r>
      <m:oMath>
        <m:nary>
          <m:naryPr>
            <m:limLoc m:val="subSup"/>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w:r>
        <w:rPr>
          <w:rFonts w:ascii="CMR10" w:hAnsi="CMR10"/>
        </w:rPr>
        <w:t>.</w:t>
      </w:r>
    </w:p>
    <w:p w14:paraId="7BD9D09B" w14:textId="77777777" w:rsidR="00BA79F1" w:rsidRPr="00607F99" w:rsidRDefault="00A70FF1" w:rsidP="00607F99">
      <w:pPr>
        <w:ind w:firstLine="360"/>
        <w:rPr>
          <w:ins w:id="189" w:author="Diego Mandelli" w:date="2013-11-06T16:09:00Z"/>
          <w:rFonts w:ascii="CMR10" w:hAnsi="CMR10"/>
        </w:rPr>
      </w:pPr>
      <w:r>
        <w:rPr>
          <w:rFonts w:ascii="CMR10" w:hAnsi="CMR10"/>
        </w:rPr>
        <w:t xml:space="preserve">In </w:t>
      </w:r>
      <w:r>
        <w:rPr>
          <w:rFonts w:ascii="CMR10" w:hAnsi="CMR10"/>
        </w:rPr>
        <w:fldChar w:fldCharType="begin"/>
      </w:r>
      <w:r>
        <w:rPr>
          <w:rFonts w:ascii="CMR10" w:hAnsi="CMR10"/>
        </w:rPr>
        <w:instrText xml:space="preserve"> REF _Ref244924125 \h </w:instrText>
      </w:r>
      <w:r>
        <w:rPr>
          <w:rFonts w:ascii="CMR10" w:hAnsi="CMR10"/>
        </w:rPr>
      </w:r>
      <w:r>
        <w:rPr>
          <w:rFonts w:ascii="CMR10" w:hAnsi="CMR10"/>
        </w:rPr>
        <w:fldChar w:fldCharType="separate"/>
      </w:r>
    </w:p>
    <w:p w14:paraId="6E24B7A0" w14:textId="77777777" w:rsidR="00BA79F1" w:rsidRPr="00607F99" w:rsidRDefault="00BA79F1">
      <w:pPr>
        <w:ind w:firstLine="360"/>
        <w:rPr>
          <w:ins w:id="190" w:author="Diego Mandelli" w:date="2013-11-07T07:39:00Z"/>
          <w:rFonts w:ascii="CMR10" w:hAnsi="CMR10"/>
        </w:rPr>
      </w:pPr>
    </w:p>
    <w:p w14:paraId="686C21FF" w14:textId="576EA478" w:rsidR="00A70FF1" w:rsidRPr="00607F99" w:rsidRDefault="00BA79F1" w:rsidP="00607F99">
      <w:pPr>
        <w:ind w:firstLine="360"/>
        <w:rPr>
          <w:ins w:id="191" w:author="Diego Mandelli" w:date="2013-11-06T16:09:00Z"/>
          <w:rFonts w:ascii="CMR10" w:hAnsi="CMR10"/>
        </w:rPr>
      </w:pPr>
      <w:r>
        <w:t xml:space="preserve">Table </w:t>
      </w:r>
      <w:r>
        <w:rPr>
          <w:noProof/>
        </w:rPr>
        <w:t>1</w:t>
      </w:r>
      <w:r w:rsidR="00A70FF1">
        <w:rPr>
          <w:rFonts w:ascii="CMR10" w:hAnsi="CMR10"/>
        </w:rPr>
        <w:fldChar w:fldCharType="end"/>
      </w:r>
      <w:r w:rsidR="00A70FF1">
        <w:rPr>
          <w:rFonts w:ascii="CMR10" w:hAnsi="CMR10"/>
        </w:rPr>
        <w:t xml:space="preserve"> the most common distribution functions are paired with their respective orthonormal polynomials.</w:t>
      </w:r>
      <w:bookmarkStart w:id="192" w:name="_Ref244924125"/>
      <w:bookmarkStart w:id="193" w:name="_Ref244924118"/>
    </w:p>
    <w:p w14:paraId="49ED022C" w14:textId="77777777" w:rsidR="009D61EC" w:rsidRPr="00607F99" w:rsidRDefault="009D61EC">
      <w:pPr>
        <w:ind w:firstLine="360"/>
        <w:rPr>
          <w:ins w:id="194" w:author="Diego Mandelli" w:date="2013-11-07T07:39:00Z"/>
          <w:rFonts w:ascii="CMR10" w:hAnsi="CMR10"/>
        </w:rPr>
      </w:pPr>
    </w:p>
    <w:p w14:paraId="779F97D8" w14:textId="1FA8395B" w:rsidR="00A70FF1" w:rsidRDefault="00A70FF1">
      <w:pPr>
        <w:pStyle w:val="Caption"/>
        <w:keepNext/>
        <w:jc w:val="center"/>
        <w:pPrChange w:id="195" w:author="Diego Mandelli" w:date="2013-11-07T07:39:00Z">
          <w:pPr>
            <w:pStyle w:val="Caption"/>
            <w:keepNext/>
          </w:pPr>
        </w:pPrChange>
      </w:pPr>
      <w:r>
        <w:t xml:space="preserve">Table </w:t>
      </w:r>
      <w:r w:rsidR="000F6D6C">
        <w:fldChar w:fldCharType="begin"/>
      </w:r>
      <w:r w:rsidR="000F6D6C">
        <w:instrText xml:space="preserve"> SEQ Table \* ARAB</w:instrText>
      </w:r>
      <w:r w:rsidR="000F6D6C">
        <w:instrText xml:space="preserve">IC </w:instrText>
      </w:r>
      <w:r w:rsidR="000F6D6C">
        <w:fldChar w:fldCharType="separate"/>
      </w:r>
      <w:r w:rsidR="00DD2966">
        <w:rPr>
          <w:noProof/>
        </w:rPr>
        <w:t>1</w:t>
      </w:r>
      <w:r w:rsidR="000F6D6C">
        <w:rPr>
          <w:noProof/>
        </w:rPr>
        <w:fldChar w:fldCharType="end"/>
      </w:r>
      <w:bookmarkEnd w:id="192"/>
      <w:r>
        <w:t>: Correspondence between density function and orthogonal polynomials</w:t>
      </w:r>
      <w:bookmarkEnd w:id="193"/>
    </w:p>
    <w:tbl>
      <w:tblPr>
        <w:tblW w:w="0" w:type="auto"/>
        <w:jc w:val="center"/>
        <w:tblInd w:w="-3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90"/>
        <w:gridCol w:w="3600"/>
        <w:gridCol w:w="1450"/>
        <w:gridCol w:w="980"/>
      </w:tblGrid>
      <w:tr w:rsidR="00A70FF1" w:rsidRPr="00254F9B" w14:paraId="6283319B" w14:textId="77777777" w:rsidTr="00A70FF1">
        <w:trPr>
          <w:jc w:val="center"/>
        </w:trPr>
        <w:tc>
          <w:tcPr>
            <w:tcW w:w="1890" w:type="dxa"/>
            <w:tcMar>
              <w:top w:w="20" w:type="nil"/>
              <w:left w:w="20" w:type="nil"/>
              <w:bottom w:w="20" w:type="nil"/>
              <w:right w:w="20" w:type="nil"/>
            </w:tcMar>
            <w:vAlign w:val="center"/>
          </w:tcPr>
          <w:p w14:paraId="40913C5E" w14:textId="77777777" w:rsidR="00A70FF1" w:rsidRPr="009D61EC" w:rsidRDefault="00A70FF1" w:rsidP="00A70FF1">
            <w:pPr>
              <w:rPr>
                <w:rFonts w:ascii="CMR10" w:hAnsi="CMR10"/>
                <w:i/>
                <w:rPrChange w:id="196" w:author="Diego Mandelli" w:date="2013-11-07T07:39:00Z">
                  <w:rPr>
                    <w:rFonts w:ascii="CMR10" w:hAnsi="CMR10"/>
                  </w:rPr>
                </w:rPrChange>
              </w:rPr>
            </w:pPr>
            <w:r w:rsidRPr="009D61EC">
              <w:rPr>
                <w:rFonts w:ascii="CMR10" w:hAnsi="CMR10"/>
                <w:i/>
                <w:rPrChange w:id="197" w:author="Diego Mandelli" w:date="2013-11-07T07:39:00Z">
                  <w:rPr>
                    <w:rFonts w:ascii="CMR10" w:hAnsi="CMR10"/>
                  </w:rPr>
                </w:rPrChange>
              </w:rPr>
              <w:t>Distribution</w:t>
            </w:r>
          </w:p>
        </w:tc>
        <w:tc>
          <w:tcPr>
            <w:tcW w:w="3600" w:type="dxa"/>
            <w:tcMar>
              <w:top w:w="20" w:type="nil"/>
              <w:left w:w="20" w:type="nil"/>
              <w:bottom w:w="20" w:type="nil"/>
              <w:right w:w="20" w:type="nil"/>
            </w:tcMar>
            <w:vAlign w:val="center"/>
          </w:tcPr>
          <w:p w14:paraId="1EC5C894" w14:textId="77777777" w:rsidR="00A70FF1" w:rsidRPr="009D61EC" w:rsidRDefault="00A70FF1" w:rsidP="00A70FF1">
            <w:pPr>
              <w:rPr>
                <w:rFonts w:ascii="CMR10" w:hAnsi="CMR10"/>
                <w:i/>
                <w:rPrChange w:id="198" w:author="Diego Mandelli" w:date="2013-11-07T07:39:00Z">
                  <w:rPr>
                    <w:rFonts w:ascii="CMR10" w:hAnsi="CMR10"/>
                  </w:rPr>
                </w:rPrChange>
              </w:rPr>
            </w:pPr>
            <w:r w:rsidRPr="009D61EC">
              <w:rPr>
                <w:rFonts w:ascii="CMR10" w:hAnsi="CMR10"/>
                <w:i/>
                <w:rPrChange w:id="199" w:author="Diego Mandelli" w:date="2013-11-07T07:39:00Z">
                  <w:rPr>
                    <w:rFonts w:ascii="CMR10" w:hAnsi="CMR10"/>
                  </w:rPr>
                </w:rPrChange>
              </w:rPr>
              <w:t>Probability Distribution Function</w:t>
            </w:r>
          </w:p>
        </w:tc>
        <w:tc>
          <w:tcPr>
            <w:tcW w:w="1450" w:type="dxa"/>
            <w:tcMar>
              <w:top w:w="20" w:type="nil"/>
              <w:left w:w="20" w:type="nil"/>
              <w:bottom w:w="20" w:type="nil"/>
              <w:right w:w="20" w:type="nil"/>
            </w:tcMar>
            <w:vAlign w:val="center"/>
          </w:tcPr>
          <w:p w14:paraId="24AC94DB" w14:textId="77777777" w:rsidR="00A70FF1" w:rsidRPr="009D61EC" w:rsidRDefault="00A70FF1" w:rsidP="00A70FF1">
            <w:pPr>
              <w:rPr>
                <w:rFonts w:ascii="CMR10" w:hAnsi="CMR10"/>
                <w:i/>
                <w:rPrChange w:id="200" w:author="Diego Mandelli" w:date="2013-11-07T07:39:00Z">
                  <w:rPr>
                    <w:rFonts w:ascii="CMR10" w:hAnsi="CMR10"/>
                  </w:rPr>
                </w:rPrChange>
              </w:rPr>
            </w:pPr>
            <w:r w:rsidRPr="009D61EC">
              <w:rPr>
                <w:rFonts w:ascii="CMR10" w:hAnsi="CMR10"/>
                <w:i/>
                <w:rPrChange w:id="201" w:author="Diego Mandelli" w:date="2013-11-07T07:39:00Z">
                  <w:rPr>
                    <w:rFonts w:ascii="CMR10" w:hAnsi="CMR10"/>
                  </w:rPr>
                </w:rPrChange>
              </w:rPr>
              <w:t>Polynomials</w:t>
            </w:r>
          </w:p>
        </w:tc>
        <w:tc>
          <w:tcPr>
            <w:tcW w:w="980" w:type="dxa"/>
            <w:tcMar>
              <w:top w:w="20" w:type="nil"/>
              <w:left w:w="20" w:type="nil"/>
              <w:bottom w:w="20" w:type="nil"/>
              <w:right w:w="20" w:type="nil"/>
            </w:tcMar>
            <w:vAlign w:val="center"/>
          </w:tcPr>
          <w:p w14:paraId="0BD76D27" w14:textId="77777777" w:rsidR="00A70FF1" w:rsidRPr="009D61EC" w:rsidRDefault="00A70FF1" w:rsidP="00A70FF1">
            <w:pPr>
              <w:rPr>
                <w:rFonts w:ascii="CMR10" w:hAnsi="CMR10"/>
                <w:i/>
                <w:rPrChange w:id="202" w:author="Diego Mandelli" w:date="2013-11-07T07:39:00Z">
                  <w:rPr>
                    <w:rFonts w:ascii="CMR10" w:hAnsi="CMR10"/>
                  </w:rPr>
                </w:rPrChange>
              </w:rPr>
            </w:pPr>
            <w:r w:rsidRPr="009D61EC">
              <w:rPr>
                <w:rFonts w:ascii="CMR10" w:hAnsi="CMR10"/>
                <w:i/>
                <w:rPrChange w:id="203" w:author="Diego Mandelli" w:date="2013-11-07T07:39:00Z">
                  <w:rPr>
                    <w:rFonts w:ascii="CMR10" w:hAnsi="CMR10"/>
                  </w:rPr>
                </w:rPrChange>
              </w:rPr>
              <w:t>Support</w:t>
            </w:r>
          </w:p>
        </w:tc>
      </w:tr>
      <w:tr w:rsidR="00A70FF1" w:rsidRPr="00254F9B" w14:paraId="19EF4493" w14:textId="77777777" w:rsidTr="00A70FF1">
        <w:trPr>
          <w:jc w:val="center"/>
        </w:trPr>
        <w:tc>
          <w:tcPr>
            <w:tcW w:w="1890" w:type="dxa"/>
            <w:tcMar>
              <w:top w:w="20" w:type="nil"/>
              <w:left w:w="20" w:type="nil"/>
              <w:bottom w:w="20" w:type="nil"/>
              <w:right w:w="20" w:type="nil"/>
            </w:tcMar>
            <w:vAlign w:val="center"/>
          </w:tcPr>
          <w:p w14:paraId="5E12E93D" w14:textId="77777777" w:rsidR="00A70FF1" w:rsidRPr="00254F9B" w:rsidRDefault="00A70FF1" w:rsidP="00A70FF1">
            <w:pPr>
              <w:rPr>
                <w:rFonts w:ascii="CMR10" w:hAnsi="CMR10"/>
              </w:rPr>
            </w:pPr>
            <w:r w:rsidRPr="00254F9B">
              <w:rPr>
                <w:rFonts w:ascii="CMR10" w:hAnsi="CMR10"/>
              </w:rPr>
              <w:t>Uniform</w:t>
            </w:r>
          </w:p>
        </w:tc>
        <w:tc>
          <w:tcPr>
            <w:tcW w:w="3600" w:type="dxa"/>
            <w:tcMar>
              <w:top w:w="20" w:type="nil"/>
              <w:left w:w="20" w:type="nil"/>
              <w:bottom w:w="20" w:type="nil"/>
              <w:right w:w="20" w:type="nil"/>
            </w:tcMar>
            <w:vAlign w:val="center"/>
          </w:tcPr>
          <w:p w14:paraId="168AB283" w14:textId="77777777" w:rsidR="00A70FF1" w:rsidRPr="00254F9B" w:rsidRDefault="00A70FF1" w:rsidP="00A70FF1">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61EF0DE6" w14:textId="77777777" w:rsidR="00A70FF1" w:rsidRPr="00254F9B" w:rsidRDefault="00A70FF1" w:rsidP="00A70FF1">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2AF5273E"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r w:rsidR="00A70FF1" w:rsidRPr="00254F9B" w14:paraId="72E11792" w14:textId="77777777" w:rsidTr="00A70FF1">
        <w:trPr>
          <w:jc w:val="center"/>
        </w:trPr>
        <w:tc>
          <w:tcPr>
            <w:tcW w:w="1890" w:type="dxa"/>
            <w:tcMar>
              <w:top w:w="20" w:type="nil"/>
              <w:left w:w="20" w:type="nil"/>
              <w:bottom w:w="20" w:type="nil"/>
              <w:right w:w="20" w:type="nil"/>
            </w:tcMar>
            <w:vAlign w:val="center"/>
          </w:tcPr>
          <w:p w14:paraId="0B268715" w14:textId="77777777" w:rsidR="00A70FF1" w:rsidRPr="00254F9B" w:rsidRDefault="00A70FF1" w:rsidP="00A70FF1">
            <w:pPr>
              <w:rPr>
                <w:rFonts w:ascii="CMR10" w:hAnsi="CMR10"/>
              </w:rPr>
            </w:pPr>
            <w:r>
              <w:rPr>
                <w:rFonts w:ascii="CMR10" w:hAnsi="CMR10"/>
              </w:rPr>
              <w:t>Normal</w:t>
            </w:r>
          </w:p>
        </w:tc>
        <w:tc>
          <w:tcPr>
            <w:tcW w:w="3600" w:type="dxa"/>
            <w:tcMar>
              <w:top w:w="20" w:type="nil"/>
              <w:left w:w="20" w:type="nil"/>
              <w:bottom w:w="20" w:type="nil"/>
              <w:right w:w="20" w:type="nil"/>
            </w:tcMar>
            <w:vAlign w:val="center"/>
          </w:tcPr>
          <w:p w14:paraId="6018F5A3" w14:textId="77777777" w:rsidR="00A70FF1" w:rsidRPr="00254F9B" w:rsidRDefault="000F6D6C" w:rsidP="00A70FF1">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38945338" w14:textId="77777777" w:rsidR="00A70FF1" w:rsidRPr="00254F9B" w:rsidRDefault="00A70FF1" w:rsidP="00A70FF1">
            <w:pPr>
              <w:rPr>
                <w:rFonts w:ascii="CMR10" w:hAnsi="CMR10"/>
              </w:rPr>
            </w:pPr>
            <w:proofErr w:type="spellStart"/>
            <w:r w:rsidRPr="00254F9B">
              <w:rPr>
                <w:rFonts w:ascii="CMR10" w:hAnsi="CMR10"/>
              </w:rPr>
              <w:t>Hermite</w:t>
            </w:r>
            <w:proofErr w:type="spellEnd"/>
          </w:p>
        </w:tc>
        <w:tc>
          <w:tcPr>
            <w:tcW w:w="980" w:type="dxa"/>
            <w:tcMar>
              <w:top w:w="20" w:type="nil"/>
              <w:left w:w="20" w:type="nil"/>
              <w:bottom w:w="20" w:type="nil"/>
              <w:right w:w="20" w:type="nil"/>
            </w:tcMar>
            <w:vAlign w:val="center"/>
          </w:tcPr>
          <w:p w14:paraId="2D495F7D"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 :</w:t>
            </w:r>
            <w:proofErr w:type="gramEnd"/>
            <w:r w:rsidRPr="00254F9B">
              <w:rPr>
                <w:rFonts w:ascii="CMR10" w:hAnsi="CMR10"/>
              </w:rPr>
              <w:t xml:space="preserve"> ∞]</w:t>
            </w:r>
          </w:p>
        </w:tc>
      </w:tr>
      <w:tr w:rsidR="00A70FF1" w:rsidRPr="00254F9B" w14:paraId="38C25E4D" w14:textId="77777777" w:rsidTr="00A70FF1">
        <w:trPr>
          <w:jc w:val="center"/>
        </w:trPr>
        <w:tc>
          <w:tcPr>
            <w:tcW w:w="1890" w:type="dxa"/>
            <w:tcMar>
              <w:top w:w="20" w:type="nil"/>
              <w:left w:w="20" w:type="nil"/>
              <w:bottom w:w="20" w:type="nil"/>
              <w:right w:w="20" w:type="nil"/>
            </w:tcMar>
            <w:vAlign w:val="center"/>
          </w:tcPr>
          <w:p w14:paraId="40524216" w14:textId="77777777" w:rsidR="00A70FF1" w:rsidRPr="00254F9B" w:rsidRDefault="00A70FF1" w:rsidP="00A70FF1">
            <w:pPr>
              <w:rPr>
                <w:rFonts w:ascii="CMR10" w:hAnsi="CMR10"/>
              </w:rPr>
            </w:pPr>
            <w:r w:rsidRPr="00254F9B">
              <w:rPr>
                <w:rFonts w:ascii="CMR10" w:hAnsi="CMR10"/>
              </w:rPr>
              <w:t>Exponential</w:t>
            </w:r>
          </w:p>
        </w:tc>
        <w:tc>
          <w:tcPr>
            <w:tcW w:w="3600" w:type="dxa"/>
            <w:tcMar>
              <w:top w:w="20" w:type="nil"/>
              <w:left w:w="20" w:type="nil"/>
              <w:bottom w:w="20" w:type="nil"/>
              <w:right w:w="20" w:type="nil"/>
            </w:tcMar>
            <w:vAlign w:val="center"/>
          </w:tcPr>
          <w:p w14:paraId="2EBE1E2F" w14:textId="77777777" w:rsidR="00A70FF1" w:rsidRPr="00254F9B" w:rsidRDefault="000F6D6C" w:rsidP="00A70FF1">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4E98C2E5" w14:textId="77777777" w:rsidR="00A70FF1" w:rsidRPr="00254F9B" w:rsidRDefault="00A70FF1" w:rsidP="00A70FF1">
            <w:pPr>
              <w:rPr>
                <w:rFonts w:ascii="CMR10" w:hAnsi="CMR10"/>
              </w:rPr>
            </w:pPr>
            <w:proofErr w:type="spellStart"/>
            <w:r w:rsidRPr="00254F9B">
              <w:rPr>
                <w:rFonts w:ascii="CMR10" w:hAnsi="CMR10"/>
              </w:rPr>
              <w:t>Laguerre</w:t>
            </w:r>
            <w:proofErr w:type="spellEnd"/>
          </w:p>
        </w:tc>
        <w:tc>
          <w:tcPr>
            <w:tcW w:w="980" w:type="dxa"/>
            <w:tcMar>
              <w:top w:w="20" w:type="nil"/>
              <w:left w:w="20" w:type="nil"/>
              <w:bottom w:w="20" w:type="nil"/>
              <w:right w:w="20" w:type="nil"/>
            </w:tcMar>
            <w:vAlign w:val="center"/>
          </w:tcPr>
          <w:p w14:paraId="5579B284"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0 :</w:t>
            </w:r>
            <w:proofErr w:type="gramEnd"/>
            <w:r w:rsidRPr="00254F9B">
              <w:rPr>
                <w:rFonts w:ascii="CMR10" w:hAnsi="CMR10"/>
              </w:rPr>
              <w:t xml:space="preserve"> ∞]</w:t>
            </w:r>
          </w:p>
        </w:tc>
      </w:tr>
      <w:tr w:rsidR="00A70FF1" w:rsidRPr="00254F9B" w14:paraId="0289C1D5" w14:textId="77777777" w:rsidTr="00A70FF1">
        <w:trPr>
          <w:jc w:val="center"/>
        </w:trPr>
        <w:tc>
          <w:tcPr>
            <w:tcW w:w="1890" w:type="dxa"/>
            <w:tcMar>
              <w:top w:w="20" w:type="nil"/>
              <w:left w:w="20" w:type="nil"/>
              <w:bottom w:w="20" w:type="nil"/>
              <w:right w:w="20" w:type="nil"/>
            </w:tcMar>
            <w:vAlign w:val="center"/>
          </w:tcPr>
          <w:p w14:paraId="13A87C7A" w14:textId="77777777" w:rsidR="00A70FF1" w:rsidRPr="00254F9B" w:rsidRDefault="00A70FF1" w:rsidP="00A70FF1">
            <w:pPr>
              <w:rPr>
                <w:rFonts w:ascii="CMR10" w:hAnsi="CMR10"/>
              </w:rPr>
            </w:pPr>
            <w:r w:rsidRPr="00254F9B">
              <w:rPr>
                <w:rFonts w:ascii="CMR10" w:hAnsi="CMR10"/>
              </w:rPr>
              <w:t>Beta</w:t>
            </w:r>
          </w:p>
        </w:tc>
        <w:tc>
          <w:tcPr>
            <w:tcW w:w="3600" w:type="dxa"/>
            <w:tcMar>
              <w:top w:w="20" w:type="nil"/>
              <w:left w:w="20" w:type="nil"/>
              <w:bottom w:w="20" w:type="nil"/>
              <w:right w:w="20" w:type="nil"/>
            </w:tcMar>
            <w:vAlign w:val="center"/>
          </w:tcPr>
          <w:p w14:paraId="41BC1941" w14:textId="77777777" w:rsidR="00A70FF1" w:rsidRPr="00254F9B" w:rsidRDefault="000F6D6C" w:rsidP="00A70FF1">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p>
        </w:tc>
        <w:tc>
          <w:tcPr>
            <w:tcW w:w="1450" w:type="dxa"/>
            <w:tcMar>
              <w:top w:w="20" w:type="nil"/>
              <w:left w:w="20" w:type="nil"/>
              <w:bottom w:w="20" w:type="nil"/>
              <w:right w:w="20" w:type="nil"/>
            </w:tcMar>
            <w:vAlign w:val="center"/>
          </w:tcPr>
          <w:p w14:paraId="6821B0A5" w14:textId="77777777" w:rsidR="00A70FF1" w:rsidRPr="00254F9B" w:rsidRDefault="00A70FF1" w:rsidP="00A70FF1">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6F82A891"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bl>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p w14:paraId="753D0F2E" w14:textId="6EA83C9F" w:rsidR="00773E26" w:rsidRPr="004B0472" w:rsidRDefault="007263CE" w:rsidP="007263CE">
      <w:pPr>
        <w:pStyle w:val="Heading3"/>
      </w:pPr>
      <w:bookmarkStart w:id="204" w:name="_Toc245372494"/>
      <w:bookmarkStart w:id="205" w:name="_Toc245429314"/>
      <w:r>
        <w:t>Multi</w:t>
      </w:r>
      <w:ins w:id="206" w:author="Diego Mandelli" w:date="2013-11-06T16:12:00Z">
        <w:r w:rsidR="009D61EC">
          <w:t>-</w:t>
        </w:r>
      </w:ins>
      <w:del w:id="207" w:author="Diego Mandelli" w:date="2013-11-06T16:12:00Z">
        <w:r>
          <w:delText xml:space="preserve"> </w:delText>
        </w:r>
      </w:del>
      <w:r>
        <w:t>Dimensional Case</w:t>
      </w:r>
      <w:bookmarkEnd w:id="204"/>
      <w:bookmarkEnd w:id="205"/>
    </w:p>
    <w:bookmarkEnd w:id="7"/>
    <w:p w14:paraId="3B16879F" w14:textId="27B3A6CD" w:rsidR="00641553" w:rsidRPr="00CD5B88" w:rsidRDefault="003C519F" w:rsidP="00641553">
      <w:pPr>
        <w:pStyle w:val="BodyText"/>
        <w:rPr>
          <w:rFonts w:ascii="CMR10" w:hAnsi="CMR10"/>
        </w:rPr>
      </w:pPr>
      <w:r>
        <w:t xml:space="preserve">The extension to the multi dimensional case has no special complication if care is used in merging the different density functions. As in the mono-dimensional case we can introduce the </w:t>
      </w:r>
      <w:r w:rsidR="00641553">
        <w:t xml:space="preserve">following </w:t>
      </w:r>
      <w:proofErr w:type="spellStart"/>
      <w:ins w:id="208" w:author="Diego Mandelli" w:date="2013-11-07T07:39:00Z">
        <w:r w:rsidR="00641553">
          <w:t>Le</w:t>
        </w:r>
      </w:ins>
      <w:del w:id="209" w:author="Diego Mandelli" w:date="2013-11-06T16:10:00Z">
        <w:r w:rsidR="00641553" w:rsidDel="009D61EC">
          <w:delText>s</w:delText>
        </w:r>
      </w:del>
      <w:ins w:id="210" w:author="Diego Mandelli" w:date="2013-11-07T07:39:00Z">
        <w:r w:rsidR="00641553">
          <w:t>be</w:t>
        </w:r>
      </w:ins>
      <w:ins w:id="211" w:author="Diego Mandelli" w:date="2013-11-06T16:10:00Z">
        <w:r w:rsidR="009D61EC">
          <w:t>sg</w:t>
        </w:r>
      </w:ins>
      <w:del w:id="212" w:author="Diego Mandelli" w:date="2013-11-06T16:10:00Z">
        <w:r w:rsidR="00641553" w:rsidDel="009D61EC">
          <w:delText>q</w:delText>
        </w:r>
      </w:del>
      <w:ins w:id="213" w:author="Diego Mandelli" w:date="2013-11-07T07:39:00Z">
        <w:r w:rsidR="00641553">
          <w:t>ue</w:t>
        </w:r>
      </w:ins>
      <w:proofErr w:type="spellEnd"/>
      <w:del w:id="214" w:author="Diego Mandelli" w:date="2013-11-07T07:39:00Z">
        <w:r w:rsidR="00641553">
          <w:delText>Lesbeque</w:delText>
        </w:r>
      </w:del>
      <w:r w:rsidR="00641553">
        <w:t xml:space="preserve"> space:</w:t>
      </w:r>
      <w:r w:rsidR="00641553">
        <w:rPr>
          <w:rFonts w:ascii="CMR10" w:hAnsi="CMR10"/>
        </w:rPr>
        <w:t xml:space="preserve"> </w:t>
      </w:r>
    </w:p>
    <w:p w14:paraId="6A5DB347" w14:textId="0BEE5CD3" w:rsidR="00641553" w:rsidRPr="00607F99" w:rsidRDefault="000F6D6C" w:rsidP="00607F99">
      <w:pPr>
        <w:keepNext/>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sup>
                      <m:r>
                        <w:rPr>
                          <w:rFonts w:ascii="Cambria Math" w:hAnsi="Cambria Math"/>
                        </w:rPr>
                        <m:t>2</m:t>
                      </m:r>
                    </m:sup>
                  </m:sSup>
                  <m:r>
                    <m:rPr>
                      <m:sty m:val="p"/>
                    </m:rP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e>
          </m:d>
        </m:oMath>
      </m:oMathPara>
    </w:p>
    <w:p w14:paraId="6D1048BB" w14:textId="34ABE119" w:rsidR="00607F99" w:rsidRPr="00F821FC" w:rsidRDefault="00607F99" w:rsidP="00607F99">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12</w:t>
      </w:r>
      <w:r w:rsidR="000F6D6C">
        <w:rPr>
          <w:noProof/>
        </w:rPr>
        <w:fldChar w:fldCharType="end"/>
      </w:r>
    </w:p>
    <w:p w14:paraId="7B68709F" w14:textId="05DC3CAC" w:rsidR="00F821FC" w:rsidRDefault="00F821FC" w:rsidP="00F821FC">
      <w:pPr>
        <w:ind w:firstLine="360"/>
        <w:rPr>
          <w:rFonts w:ascii="CMR10" w:hAnsi="CMR10"/>
        </w:rPr>
      </w:pPr>
      <w:r>
        <w:rPr>
          <w:rFonts w:ascii="CMR10" w:hAnsi="CMR10"/>
        </w:rPr>
        <w:t xml:space="preserve">If </w:t>
      </w:r>
      <m:oMath>
        <m:r>
          <w:rPr>
            <w:rFonts w:ascii="Cambria Math" w:hAnsi="Cambria Math"/>
          </w:rPr>
          <m:t>dim</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r>
          <w:rPr>
            <w:rFonts w:ascii="Cambria Math" w:hAnsi="Cambria Math"/>
          </w:rPr>
          <m:t>=L</m:t>
        </m:r>
      </m:oMath>
      <w:r w:rsidR="00607F99">
        <w:rPr>
          <w:rFonts w:ascii="CMR10" w:hAnsi="CMR10"/>
        </w:rPr>
        <w:t>,</w:t>
      </w:r>
      <w:r w:rsidR="00B85952">
        <w:rPr>
          <w:rFonts w:ascii="CMR10" w:hAnsi="CMR10"/>
        </w:rPr>
        <w:t xml:space="preserve"> </w:t>
      </w:r>
      <w:r w:rsidR="001B739A">
        <w:rPr>
          <w:rFonts w:ascii="CMR10" w:hAnsi="CMR10"/>
        </w:rPr>
        <w:t xml:space="preserve">to obtain the expansion of </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w:r w:rsidR="00862D2D">
        <w:rPr>
          <w:rFonts w:ascii="CMR10" w:hAnsi="CMR10"/>
        </w:rPr>
        <w:t xml:space="preserve"> we define first the multi dimensional </w:t>
      </w:r>
      <w:r w:rsidR="00862D2D">
        <w:rPr>
          <w:rFonts w:ascii="CMR10" w:hAnsi="CMR10" w:hint="eastAsia"/>
        </w:rPr>
        <w:t>polynomial</w:t>
      </w:r>
      <w:r w:rsidR="00862D2D">
        <w:rPr>
          <w:rFonts w:ascii="CMR10" w:hAnsi="CMR10"/>
        </w:rPr>
        <w:t xml:space="preserve"> base using vector indexing:</w:t>
      </w:r>
      <w:r w:rsidR="001B739A">
        <w:rPr>
          <w:rFonts w:ascii="CMR10" w:hAnsi="CMR10"/>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oMath>
      <w:r w:rsidR="001B739A">
        <w:rPr>
          <w:rFonts w:ascii="CMR10" w:hAnsi="CMR10"/>
        </w:rPr>
        <w:t xml:space="preserve"> so that</w:t>
      </w:r>
      <w:r w:rsidR="00B85952">
        <w:rPr>
          <w:rFonts w:ascii="CMR10" w:hAnsi="CMR10"/>
        </w:rPr>
        <w:t>:</w:t>
      </w:r>
    </w:p>
    <w:p w14:paraId="17E59979" w14:textId="3CB90F10" w:rsidR="00862D2D" w:rsidRDefault="000F6D6C" w:rsidP="00607F99">
      <w:pPr>
        <w:keepNext/>
        <w:ind w:firstLine="360"/>
        <w:rPr>
          <w:rFonts w:ascii="CMR10" w:hAnsi="CMR10"/>
        </w:rPr>
      </w:pPr>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05B541A9" w14:textId="4EFB64CA" w:rsidR="00607F99" w:rsidRDefault="00607F99" w:rsidP="00607F99">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13</w:t>
      </w:r>
      <w:r w:rsidR="000F6D6C">
        <w:rPr>
          <w:noProof/>
        </w:rPr>
        <w:fldChar w:fldCharType="end"/>
      </w:r>
    </w:p>
    <w:p w14:paraId="1080A630" w14:textId="771D03BD" w:rsidR="00B85952" w:rsidRPr="00F47C2C" w:rsidRDefault="000F6D6C" w:rsidP="00607F99">
      <w:pPr>
        <w:keepNext/>
        <w:ind w:firstLine="360"/>
        <w:rPr>
          <w:rFonts w:ascii="CMR10" w:hAnsi="CMR10"/>
        </w:rPr>
      </w:pPr>
      <m:oMathPara>
        <m:oMath>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2887F657" w14:textId="17479A30" w:rsidR="00607F99" w:rsidRDefault="00607F99" w:rsidP="00607F99">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14</w:t>
      </w:r>
      <w:r w:rsidR="000F6D6C">
        <w:rPr>
          <w:noProof/>
        </w:rPr>
        <w:fldChar w:fldCharType="end"/>
      </w:r>
    </w:p>
    <w:p w14:paraId="6FEF02E7" w14:textId="2F256EF5" w:rsidR="00F47C2C" w:rsidRPr="00607F99" w:rsidRDefault="000F6D6C" w:rsidP="002B0A20">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77E5BA61" w14:textId="3D6743B9" w:rsidR="00607F99" w:rsidRPr="00E84BF4" w:rsidRDefault="002B0A20" w:rsidP="002B0A20">
      <w:pPr>
        <w:pStyle w:val="Caption"/>
        <w:jc w:val="right"/>
        <w:rPr>
          <w:rFonts w:ascii="CMR10" w:hAnsi="CMR10" w:hint="eastAsia"/>
        </w:rPr>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15</w:t>
      </w:r>
      <w:r w:rsidR="000F6D6C">
        <w:rPr>
          <w:noProof/>
        </w:rPr>
        <w:fldChar w:fldCharType="end"/>
      </w:r>
    </w:p>
    <w:p w14:paraId="23888601" w14:textId="77777777" w:rsidR="00E84BF4" w:rsidRDefault="00E84BF4" w:rsidP="00F47C2C">
      <w:pPr>
        <w:ind w:firstLine="360"/>
        <w:rPr>
          <w:rFonts w:ascii="CMR10" w:hAnsi="CMR10"/>
        </w:rPr>
      </w:pPr>
    </w:p>
    <w:p w14:paraId="7C15359B" w14:textId="4A1E8C3D" w:rsidR="003D7E6B" w:rsidRDefault="000F6D6C" w:rsidP="002B0A20">
      <w:pPr>
        <w:keepNext/>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07C08315" w14:textId="5A9E162A" w:rsidR="002B0A20" w:rsidRDefault="002B0A20" w:rsidP="002B0A20">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16</w:t>
      </w:r>
      <w:r w:rsidR="000F6D6C">
        <w:rPr>
          <w:noProof/>
        </w:rPr>
        <w:fldChar w:fldCharType="end"/>
      </w:r>
    </w:p>
    <w:p w14:paraId="02DFCA41" w14:textId="6246E37E" w:rsidR="001B739A" w:rsidRDefault="00505D7B" w:rsidP="00B85952">
      <w:pPr>
        <w:rPr>
          <w:rFonts w:ascii="CMR10" w:hAnsi="CMR10"/>
        </w:rPr>
      </w:pPr>
      <w:proofErr w:type="gramStart"/>
      <w:r>
        <w:rPr>
          <w:rFonts w:ascii="CMR10" w:hAnsi="CMR10"/>
        </w:rPr>
        <w:t>where</w:t>
      </w:r>
      <w:proofErr w:type="gramEnd"/>
      <w:r>
        <w:rPr>
          <w:rFonts w:ascii="CMR10" w:hAnsi="CMR10"/>
        </w:rPr>
        <w:t xml:space="preserve"> the polynomial have </w:t>
      </w:r>
      <w:del w:id="215" w:author="Joshua Cogliati" w:date="2013-11-06T15:49:00Z">
        <w:r w:rsidDel="00927965">
          <w:rPr>
            <w:rFonts w:ascii="CMR10" w:hAnsi="CMR10"/>
          </w:rPr>
          <w:delText xml:space="preserve">been </w:delText>
        </w:r>
      </w:del>
      <w:r>
        <w:rPr>
          <w:rFonts w:ascii="CMR10" w:hAnsi="CMR10"/>
        </w:rPr>
        <w:t>already</w:t>
      </w:r>
      <w:ins w:id="216" w:author="Joshua Cogliati" w:date="2013-11-06T15:49:00Z">
        <w:r w:rsidR="00927965">
          <w:rPr>
            <w:rFonts w:ascii="CMR10" w:hAnsi="CMR10"/>
          </w:rPr>
          <w:t xml:space="preserve"> been</w:t>
        </w:r>
      </w:ins>
      <w:ins w:id="217" w:author="Joshua Cogliati" w:date="2013-11-07T07:39:00Z">
        <w:r>
          <w:rPr>
            <w:rFonts w:ascii="CMR10" w:hAnsi="CMR10"/>
          </w:rPr>
          <w:t xml:space="preserve"> </w:t>
        </w:r>
      </w:ins>
      <w:r>
        <w:rPr>
          <w:rFonts w:ascii="CMR10" w:hAnsi="CMR10"/>
        </w:rPr>
        <w:t>assumed to be orthonormal. Than the</w:t>
      </w:r>
      <w:r w:rsidR="002362F3">
        <w:rPr>
          <w:rFonts w:ascii="CMR10" w:hAnsi="CMR10"/>
        </w:rPr>
        <w:t xml:space="preserve"> expansion series is therefore</w:t>
      </w:r>
      <w:r>
        <w:rPr>
          <w:rFonts w:ascii="CMR10" w:hAnsi="CMR10"/>
        </w:rPr>
        <w:t xml:space="preserve"> similar</w:t>
      </w:r>
      <w:del w:id="218" w:author="Diego Mandelli" w:date="2013-11-06T16:13:00Z">
        <w:r>
          <w:rPr>
            <w:rFonts w:ascii="CMR10" w:hAnsi="CMR10"/>
          </w:rPr>
          <w:delText>ly</w:delText>
        </w:r>
      </w:del>
      <w:r>
        <w:rPr>
          <w:rFonts w:ascii="CMR10" w:hAnsi="CMR10"/>
        </w:rPr>
        <w:t xml:space="preserve"> to what found in the one-dimensional case</w:t>
      </w:r>
      <w:r w:rsidR="002362F3">
        <w:rPr>
          <w:rFonts w:ascii="CMR10" w:hAnsi="CMR10"/>
        </w:rPr>
        <w:t>:</w:t>
      </w:r>
    </w:p>
    <w:p w14:paraId="148CC76A" w14:textId="684FAC98" w:rsidR="00661708" w:rsidRPr="00661708" w:rsidRDefault="002362F3"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w:t>
      </w:r>
      <w:proofErr w:type="gramStart"/>
      <w:r w:rsidR="00661708">
        <w:rPr>
          <w:rFonts w:ascii="CMR10" w:hAnsi="CMR10"/>
        </w:rPr>
        <w:t>in</w:t>
      </w:r>
      <w:proofErr w:type="gramEnd"/>
      <w:r w:rsidR="00661708">
        <w:rPr>
          <w:rFonts w:ascii="CMR10" w:hAnsi="CMR10"/>
        </w:rPr>
        <w:t xml:space="preserve"> the </w:t>
      </w:r>
      <m:oMath>
        <m:r>
          <m:rPr>
            <m:sty m:val="p"/>
          </m:rPr>
          <w:rPr>
            <w:rFonts w:ascii="Cambria Math" w:hAnsi="Cambria Math"/>
          </w:rPr>
          <m:t>μ</m:t>
        </m:r>
      </m:oMath>
      <w:r w:rsidR="00661708">
        <w:rPr>
          <w:rFonts w:ascii="CMR10" w:hAnsi="CMR10"/>
        </w:rPr>
        <w:t xml:space="preserve"> norm</w:t>
      </w:r>
    </w:p>
    <w:p w14:paraId="6BFF1AC6" w14:textId="42383C3D" w:rsidR="002362F3" w:rsidRDefault="00661708"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Pr>
          <w:rFonts w:ascii="CMR10" w:hAnsi="CMR10"/>
        </w:rPr>
        <w:t xml:space="preserve"> </w:t>
      </w:r>
      <w:proofErr w:type="gramStart"/>
      <w:r>
        <w:rPr>
          <w:rFonts w:ascii="CMR10" w:hAnsi="CMR10"/>
        </w:rPr>
        <w:t>in</w:t>
      </w:r>
      <w:proofErr w:type="gramEnd"/>
      <w:r>
        <w:rPr>
          <w:rFonts w:ascii="CMR10" w:hAnsi="CMR10"/>
        </w:rPr>
        <w:t xml:space="preserve"> the standard norm</w:t>
      </w:r>
    </w:p>
    <w:p w14:paraId="5E5EE332" w14:textId="77777777" w:rsidR="001B739A" w:rsidRDefault="001B739A" w:rsidP="00B85952">
      <w:pPr>
        <w:rPr>
          <w:rFonts w:ascii="CMR10" w:hAnsi="CMR10"/>
        </w:rPr>
      </w:pPr>
    </w:p>
    <w:p w14:paraId="20680313" w14:textId="67B63680" w:rsidR="00641553" w:rsidRDefault="00505D7B" w:rsidP="003C519F">
      <w:pPr>
        <w:pStyle w:val="BodyText"/>
      </w:pPr>
      <w:r>
        <w:t xml:space="preserve">It is interesting to spend few words </w:t>
      </w:r>
      <w:del w:id="219" w:author="Joshua Cogliati" w:date="2013-11-06T15:50:00Z">
        <w:r w:rsidDel="00EB6D9D">
          <w:delText xml:space="preserve">in </w:delText>
        </w:r>
      </w:del>
      <w:ins w:id="220" w:author="Joshua Cogliati" w:date="2013-11-06T15:50:00Z">
        <w:r w:rsidR="00EB6D9D">
          <w:t xml:space="preserve">on </w:t>
        </w:r>
      </w:ins>
      <w:r>
        <w:t xml:space="preserve">the multidimensional case about the </w:t>
      </w:r>
      <w:r w:rsidR="00991F01">
        <w:t xml:space="preserve">implication that the structure of the measure </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has on the choices for the expansion base.</w:t>
      </w:r>
    </w:p>
    <w:p w14:paraId="418A76CD" w14:textId="026BBE77" w:rsidR="00991F01" w:rsidRDefault="00991F01" w:rsidP="003C519F">
      <w:pPr>
        <w:pStyle w:val="BodyText"/>
      </w:pPr>
      <w:r>
        <w:t xml:space="preserve">Many times the probability distributions of the input parameters </w:t>
      </w:r>
      <m:oMath>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are uncorrelated and therefore</w:t>
      </w:r>
      <w:r w:rsidR="00E84BF4">
        <w:t>,</w:t>
      </w:r>
      <w:r>
        <w:t xml:space="preserve"> if we impose that the density function of the measure is the Cumulative Distribution Function of those random </w:t>
      </w:r>
      <w:proofErr w:type="spellStart"/>
      <w:r>
        <w:t>variates</w:t>
      </w:r>
      <w:proofErr w:type="spellEnd"/>
      <w:r w:rsidR="00E84BF4">
        <w:t>,</w:t>
      </w:r>
      <w:r>
        <w:t xml:space="preserve"> it follows that the density function is </w:t>
      </w:r>
      <w:r w:rsidR="00392FE0">
        <w:t xml:space="preserve">(completely) </w:t>
      </w:r>
      <w:r w:rsidR="00392FE0" w:rsidRPr="00392FE0">
        <w:t>multiplicatively separable</w:t>
      </w:r>
      <w:r w:rsidR="00392FE0">
        <w:t xml:space="preserve"> (completeness is true</w:t>
      </w:r>
      <w:r w:rsidR="002B0A20">
        <w:t>, of course,</w:t>
      </w:r>
      <w:r w:rsidR="00392FE0">
        <w:t xml:space="preserve"> if all the input variable are uncorrelated). For completely </w:t>
      </w:r>
      <w:r w:rsidR="00392FE0" w:rsidRPr="00392FE0">
        <w:t>multiplicatively separable</w:t>
      </w:r>
      <w:r>
        <w:t xml:space="preserve"> </w:t>
      </w:r>
      <w:r w:rsidR="00392FE0">
        <w:t xml:space="preserve">density function </w:t>
      </w:r>
      <w:r>
        <w:t xml:space="preserve">the construction of the orthonormal base in the multidimensional space with respect the standard measure </w:t>
      </w:r>
      <m:oMath>
        <m:r>
          <w:rPr>
            <w:rFonts w:ascii="Cambria Math" w:hAnsi="Cambria Math"/>
          </w:rPr>
          <m:t>d</m:t>
        </m:r>
        <m:acc>
          <m:accPr>
            <m:chr m:val="̅"/>
            <m:ctrlPr>
              <w:rPr>
                <w:rFonts w:ascii="Cambria Math" w:hAnsi="Cambria Math"/>
                <w:i/>
              </w:rPr>
            </m:ctrlPr>
          </m:accPr>
          <m:e>
            <m:r>
              <w:rPr>
                <w:rFonts w:ascii="Cambria Math" w:hAnsi="Cambria Math"/>
              </w:rPr>
              <m:t>ξ</m:t>
            </m:r>
          </m:e>
        </m:acc>
      </m:oMath>
      <w:r>
        <w:t xml:space="preserve"> is straightforward:</w:t>
      </w:r>
    </w:p>
    <w:p w14:paraId="7D4B742F" w14:textId="3DAFC1F6" w:rsidR="00392FE0" w:rsidRDefault="00392FE0" w:rsidP="003C519F">
      <w:pPr>
        <w:pStyle w:val="BodyText"/>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78E3153A" w14:textId="10D49B4E" w:rsidR="00991F01" w:rsidRPr="00F63EF0" w:rsidRDefault="000F6D6C" w:rsidP="00991F01">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56AF5609" w14:textId="77777777" w:rsidR="00F63EF0" w:rsidRPr="0097535D" w:rsidRDefault="00F63EF0" w:rsidP="00991F01">
      <w:pPr>
        <w:ind w:firstLine="360"/>
        <w:rPr>
          <w:rFonts w:ascii="CMR10" w:hAnsi="CMR10"/>
        </w:rPr>
      </w:pPr>
    </w:p>
    <w:p w14:paraId="1C619A67" w14:textId="664719A8" w:rsidR="00F63EF0" w:rsidRPr="00F47C2C" w:rsidRDefault="000F6D6C" w:rsidP="0075303C">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758F24" w14:textId="45114E06" w:rsidR="0097535D" w:rsidRDefault="0075303C" w:rsidP="0075303C">
      <w:pPr>
        <w:pStyle w:val="Caption"/>
        <w:jc w:val="right"/>
        <w:rPr>
          <w:rFonts w:ascii="CMR10" w:hAnsi="CMR10" w:hint="eastAsia"/>
        </w:rPr>
      </w:pPr>
      <w:bookmarkStart w:id="221" w:name="_Ref244926840"/>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17</w:t>
      </w:r>
      <w:r w:rsidR="000F6D6C">
        <w:rPr>
          <w:noProof/>
        </w:rPr>
        <w:fldChar w:fldCharType="end"/>
      </w:r>
      <w:bookmarkEnd w:id="221"/>
    </w:p>
    <w:p w14:paraId="4908FD1D" w14:textId="012B8D78" w:rsidR="00991F01" w:rsidRDefault="00F9460C" w:rsidP="0097535D">
      <w:pPr>
        <w:pStyle w:val="BodyText"/>
        <w:ind w:firstLine="0"/>
      </w:pPr>
      <w:r>
        <w:t>A</w:t>
      </w:r>
      <w:r w:rsidR="0097535D">
        <w:t>n</w:t>
      </w:r>
      <w:r>
        <w:t>other</w:t>
      </w:r>
      <w:r w:rsidR="0097535D">
        <w:t xml:space="preserve"> interesting discriminant for approach</w:t>
      </w:r>
      <w:r w:rsidR="00B620AF">
        <w:t>ing</w:t>
      </w:r>
      <w:r w:rsidR="0097535D">
        <w:t xml:space="preserve"> the construction of the orthonormal </w:t>
      </w:r>
      <w:r w:rsidR="00B620AF">
        <w:t xml:space="preserve">polynomial base </w:t>
      </w:r>
      <w:r w:rsidR="0097535D">
        <w:t>is</w:t>
      </w:r>
      <w:r w:rsidR="00B75355">
        <w:t xml:space="preserve"> </w:t>
      </w:r>
      <w:r w:rsidR="0097535D">
        <w:t>provided by t</w:t>
      </w:r>
      <w:r w:rsidR="00B75355">
        <w:t xml:space="preserve">he existence of </w:t>
      </w:r>
      <w:r w:rsidR="00B620AF">
        <w:t>a vector sub</w:t>
      </w:r>
      <w:r w:rsidR="00574E6C">
        <w:t xml:space="preserve"> space</w:t>
      </w:r>
      <w:r w:rsidR="00B620AF">
        <w:t xml:space="preserve"> </w:t>
      </w:r>
      <m:oMath>
        <m:r>
          <m:rPr>
            <m:sty m:val="p"/>
          </m:rPr>
          <w:rPr>
            <w:rFonts w:ascii="Cambria Math" w:hAnsi="Cambria Math"/>
          </w:rPr>
          <m:t>Θ</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620AF">
        <w:t xml:space="preserve"> such as the </w:t>
      </w:r>
      <w:r w:rsidR="00574E6C">
        <w:t xml:space="preserve">directional derivative of the density function is equal zero </w:t>
      </w:r>
      <w:del w:id="222" w:author="Joshua Cogliati" w:date="2013-11-06T15:51:00Z">
        <w:r w:rsidR="00574E6C" w:rsidDel="00EB6D9D">
          <w:delText xml:space="preserve">whatever </w:delText>
        </w:r>
      </w:del>
      <w:ins w:id="223" w:author="Joshua Cogliati" w:date="2013-11-06T15:51:00Z">
        <w:r w:rsidR="00EB6D9D">
          <w:t xml:space="preserve">whenever </w:t>
        </w:r>
      </w:ins>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Θ</m:t>
        </m:r>
      </m:oMath>
      <w:r w:rsidR="00BD6076">
        <w:t xml:space="preserve">. If such a linear space exists than the effective dimensionality of the input space could be reduced and the study of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D6076">
        <w:t xml:space="preserve"> could be performed in a </w:t>
      </w:r>
      <w:del w:id="224" w:author="Joshua Cogliati" w:date="2013-11-07T07:39:00Z">
        <w:r w:rsidR="00BD6076">
          <w:delText>reduce</w:delText>
        </w:r>
      </w:del>
      <w:ins w:id="225" w:author="Joshua Cogliati" w:date="2013-11-07T07:39:00Z">
        <w:r w:rsidR="00BD6076">
          <w:t>reduce</w:t>
        </w:r>
      </w:ins>
      <w:ins w:id="226" w:author="Joshua Cogliati" w:date="2013-11-06T15:52:00Z">
        <w:r w:rsidR="0037458B">
          <w:t>d</w:t>
        </w:r>
      </w:ins>
      <w:r w:rsidR="00BD6076">
        <w:t xml:space="preserve"> space. For this </w:t>
      </w:r>
      <w:del w:id="227" w:author="Joshua Cogliati" w:date="2013-11-06T15:52:00Z">
        <w:r w:rsidR="00BD6076" w:rsidDel="0037458B">
          <w:delText xml:space="preserve">moment </w:delText>
        </w:r>
      </w:del>
      <w:ins w:id="228" w:author="Joshua Cogliati" w:date="2013-11-06T15:52:00Z">
        <w:r w:rsidR="0037458B">
          <w:t xml:space="preserve">report </w:t>
        </w:r>
      </w:ins>
      <w:r w:rsidR="00BD6076">
        <w:t xml:space="preserve">this condition will not be investigated further but it could be very useful when the input space is representative of a physical field. In this case it is possible that the dimension of the </w:t>
      </w:r>
      <m:oMath>
        <m:r>
          <m:rPr>
            <m:sty m:val="p"/>
          </m:rPr>
          <w:rPr>
            <w:rFonts w:ascii="Cambria Math" w:hAnsi="Cambria Math"/>
          </w:rPr>
          <m:t>Θ</m:t>
        </m:r>
      </m:oMath>
      <w:r w:rsidR="00BD6076">
        <w:t xml:space="preserve"> is rather large </w:t>
      </w:r>
      <w:r w:rsidR="00B00DEB">
        <w:t xml:space="preserve">but strongly correlated (large dimension of </w:t>
      </w:r>
      <m:oMath>
        <m:r>
          <m:rPr>
            <m:sty m:val="p"/>
          </m:rPr>
          <w:rPr>
            <w:rFonts w:ascii="Cambria Math" w:hAnsi="Cambria Math"/>
          </w:rPr>
          <m:t>Θ</m:t>
        </m:r>
      </m:oMath>
      <w:r w:rsidR="00B00DEB">
        <w:t xml:space="preserve">) </w:t>
      </w:r>
      <w:r w:rsidR="00BD6076">
        <w:t xml:space="preserve">and therefore reducing the effort required to represent the original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00DEB">
        <w:t xml:space="preserve"> function is </w:t>
      </w:r>
      <w:r w:rsidR="0075303C">
        <w:t xml:space="preserve">possible and highly </w:t>
      </w:r>
      <w:r w:rsidR="00B00DEB">
        <w:t>advantageous</w:t>
      </w:r>
      <w:r w:rsidR="0075303C">
        <w:t>.</w:t>
      </w:r>
    </w:p>
    <w:p w14:paraId="3634EF9B" w14:textId="1C0801E1" w:rsidR="00243372" w:rsidRDefault="00BD6076" w:rsidP="00243372">
      <w:pPr>
        <w:pStyle w:val="Heading2"/>
      </w:pPr>
      <w:bookmarkStart w:id="229" w:name="_Toc245372495"/>
      <w:bookmarkStart w:id="230" w:name="_Toc245429315"/>
      <w:r>
        <w:lastRenderedPageBreak/>
        <w:t>Numerical approximation of Generalized Polynomial Chaos by Orthonormal Expansion</w:t>
      </w:r>
      <w:bookmarkEnd w:id="229"/>
      <w:bookmarkEnd w:id="230"/>
    </w:p>
    <w:p w14:paraId="7A3CD82C" w14:textId="6A8B2E6C" w:rsidR="00BD6076" w:rsidRDefault="00BD6076" w:rsidP="00BD6076">
      <w:pPr>
        <w:pStyle w:val="BodyText"/>
      </w:pPr>
      <w:r>
        <w:t xml:space="preserve">The first step toward achieving a numerical approximation of the stochastic expansion 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is </w:t>
      </w:r>
      <w:r w:rsidR="00F9460C">
        <w:t xml:space="preserve">introducing a finite expansion approximation over the orthonormal polynomial base. If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F9460C">
        <w:t xml:space="preserve"> is the maximum polynomial order over the variable </w:t>
      </w:r>
      <m:oMath>
        <m:sSub>
          <m:sSubPr>
            <m:ctrlPr>
              <w:rPr>
                <w:rFonts w:ascii="Cambria Math" w:hAnsi="Cambria Math"/>
                <w:i/>
              </w:rPr>
            </m:ctrlPr>
          </m:sSubPr>
          <m:e>
            <m:r>
              <w:rPr>
                <w:rFonts w:ascii="Cambria Math" w:hAnsi="Cambria Math"/>
              </w:rPr>
              <m:t>ξ</m:t>
            </m:r>
          </m:e>
          <m:sub>
            <m:r>
              <w:rPr>
                <w:rFonts w:ascii="Cambria Math" w:hAnsi="Cambria Math"/>
              </w:rPr>
              <m:t>l</m:t>
            </m:r>
          </m:sub>
        </m:sSub>
      </m:oMath>
      <w:r w:rsidR="00F9460C">
        <w:t xml:space="preserve"> than</w:t>
      </w:r>
      <w:r w:rsidR="0075303C">
        <w:t xml:space="preserve"> </w:t>
      </w:r>
      <w:r w:rsidR="00F9460C">
        <w:t xml:space="preserve">the cardinality of </w:t>
      </w:r>
      <m:oMath>
        <m:acc>
          <m:accPr>
            <m:chr m:val="̅"/>
            <m:ctrlPr>
              <w:rPr>
                <w:rFonts w:ascii="Cambria Math" w:hAnsi="Cambria Math"/>
                <w:i/>
              </w:rPr>
            </m:ctrlPr>
          </m:accPr>
          <m:e>
            <m:r>
              <w:rPr>
                <w:rFonts w:ascii="Cambria Math" w:hAnsi="Cambria Math"/>
              </w:rPr>
              <m:t>n</m:t>
            </m:r>
          </m:e>
        </m:acc>
      </m:oMath>
      <w:r w:rsidR="00F9460C">
        <w:t xml:space="preserve"> is</w:t>
      </w:r>
      <w:r w:rsidR="00F63EF0">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F63EF0">
        <w:t xml:space="preserve"> and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F63EF0">
        <w:t xml:space="preserve"> could be approximated by:</w:t>
      </w:r>
    </w:p>
    <w:p w14:paraId="07D2506E" w14:textId="5C436443" w:rsidR="00E84BF4" w:rsidRPr="00E84BF4" w:rsidRDefault="00F63EF0" w:rsidP="00E84BF4">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r>
                  <w:rPr>
                    <w:rFonts w:ascii="Cambria Math" w:hAnsi="Cambria Math"/>
                  </w:rPr>
                  <m:t>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e>
        </m:nary>
      </m:oMath>
      <w:r w:rsidR="00E84BF4" w:rsidRPr="00E84BF4">
        <w:rPr>
          <w:rFonts w:ascii="CMR10" w:hAnsi="CMR10"/>
        </w:rPr>
        <w:t xml:space="preserve"> </w:t>
      </w:r>
      <w:proofErr w:type="gramStart"/>
      <w:r w:rsidR="00E84BF4">
        <w:rPr>
          <w:rFonts w:ascii="CMR10" w:hAnsi="CMR10"/>
        </w:rPr>
        <w:t>in</w:t>
      </w:r>
      <w:proofErr w:type="gramEnd"/>
      <w:r w:rsidR="00E84BF4">
        <w:rPr>
          <w:rFonts w:ascii="CMR10" w:hAnsi="CMR10"/>
        </w:rPr>
        <w:t xml:space="preserve"> the </w:t>
      </w:r>
      <m:oMath>
        <m:r>
          <m:rPr>
            <m:sty m:val="p"/>
          </m:rPr>
          <w:rPr>
            <w:rFonts w:ascii="Cambria Math" w:hAnsi="Cambria Math"/>
          </w:rPr>
          <m:t>μ</m:t>
        </m:r>
      </m:oMath>
      <w:r w:rsidR="00E84BF4">
        <w:rPr>
          <w:rFonts w:ascii="CMR10" w:hAnsi="CMR10"/>
        </w:rPr>
        <w:t xml:space="preserve"> norm</w:t>
      </w:r>
    </w:p>
    <w:p w14:paraId="2F3DDAD3" w14:textId="77777777" w:rsidR="00B00DEB" w:rsidRDefault="00E84BF4" w:rsidP="0075303C">
      <w:pPr>
        <w:pStyle w:val="BodyText"/>
        <w:keepN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Pr="00E84BF4">
        <w:rPr>
          <w:rFonts w:ascii="CMR10" w:hAnsi="CMR10"/>
        </w:rPr>
        <w:t xml:space="preserve"> </w:t>
      </w:r>
      <w:proofErr w:type="gramStart"/>
      <w:r>
        <w:rPr>
          <w:rFonts w:ascii="CMR10" w:hAnsi="CMR10"/>
        </w:rPr>
        <w:t>in</w:t>
      </w:r>
      <w:proofErr w:type="gramEnd"/>
      <w:r>
        <w:rPr>
          <w:rFonts w:ascii="CMR10" w:hAnsi="CMR10"/>
        </w:rPr>
        <w:t xml:space="preserve"> the standard norm</w:t>
      </w:r>
    </w:p>
    <w:p w14:paraId="410BE58D" w14:textId="7AF0C93A" w:rsidR="0075303C" w:rsidRDefault="0075303C" w:rsidP="0075303C">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18</w:t>
      </w:r>
      <w:r w:rsidR="000F6D6C">
        <w:rPr>
          <w:noProof/>
        </w:rPr>
        <w:fldChar w:fldCharType="end"/>
      </w:r>
    </w:p>
    <w:p w14:paraId="219001E9" w14:textId="108599F6" w:rsidR="00BF1ACA" w:rsidRDefault="003749F5" w:rsidP="0075303C">
      <w:pPr>
        <w:pStyle w:val="BodyText"/>
      </w:pPr>
      <w:r>
        <w:t xml:space="preserve">For simplicity we can assume that the density function is completely </w:t>
      </w:r>
      <w:r w:rsidRPr="00392FE0">
        <w:t>multiplicatively separable</w:t>
      </w:r>
      <w:r>
        <w:t xml:space="preserve">. This simplification does not affect the substance of the following derivation since </w:t>
      </w:r>
      <w:r w:rsidR="006E1027">
        <w:t>th</w:t>
      </w:r>
      <w:r w:rsidR="0075303C">
        <w:t>is condition is always achievable by a</w:t>
      </w:r>
      <w:r w:rsidR="006E1027">
        <w:t xml:space="preserve"> truncated development over a proper base</w:t>
      </w:r>
      <w: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ξ</m:t>
                </m:r>
              </m:e>
            </m:acc>
          </m:e>
        </m:d>
      </m:oMath>
      <w:r w:rsidR="00BF1ACA">
        <w:t xml:space="preserve"> or a suitable variable change.</w:t>
      </w:r>
      <w:r w:rsidR="0075303C">
        <w:t xml:space="preserve"> The definition of the moment rests unaltered from </w:t>
      </w:r>
      <w:r w:rsidR="0075303C">
        <w:fldChar w:fldCharType="begin"/>
      </w:r>
      <w:r w:rsidR="0075303C">
        <w:instrText xml:space="preserve"> REF _Ref244926840 \h </w:instrText>
      </w:r>
      <w:r w:rsidR="0075303C">
        <w:fldChar w:fldCharType="separate"/>
      </w:r>
      <w:r w:rsidR="0075303C">
        <w:t xml:space="preserve">Eq.  </w:t>
      </w:r>
      <w:r w:rsidR="0075303C">
        <w:rPr>
          <w:noProof/>
        </w:rPr>
        <w:t>2</w:t>
      </w:r>
      <w:r w:rsidR="0075303C">
        <w:noBreakHyphen/>
      </w:r>
      <w:r w:rsidR="0075303C">
        <w:rPr>
          <w:noProof/>
        </w:rPr>
        <w:t>17</w:t>
      </w:r>
      <w:r w:rsidR="0075303C">
        <w:fldChar w:fldCharType="end"/>
      </w:r>
      <w:r w:rsidR="0075303C">
        <w:t>.</w:t>
      </w:r>
    </w:p>
    <w:p w14:paraId="7A20A57C" w14:textId="77777777" w:rsidR="0033117A" w:rsidRDefault="0033117A" w:rsidP="00BD6076">
      <w:pPr>
        <w:pStyle w:val="BodyText"/>
      </w:pPr>
      <w:r>
        <w:t xml:space="preserve">Moreover we can rewrite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as </w:t>
      </w:r>
      <w:del w:id="231" w:author="Diego Mandelli" w:date="2013-11-06T16:15:00Z">
        <w:r>
          <w:delText xml:space="preserve">it </w:delText>
        </w:r>
      </w:del>
      <w:r>
        <w:t>follows:</w:t>
      </w:r>
    </w:p>
    <w:p w14:paraId="7B67AED5" w14:textId="77777777" w:rsidR="00CA565E" w:rsidRDefault="0033117A" w:rsidP="00CA565E">
      <w:pPr>
        <w:pStyle w:val="BodyText"/>
        <w:keepNext/>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172DD6" w14:textId="2179E089" w:rsidR="0033117A" w:rsidRPr="0009398E" w:rsidRDefault="00CA565E" w:rsidP="00CA565E">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19</w:t>
      </w:r>
      <w:r w:rsidR="000F6D6C">
        <w:rPr>
          <w:noProof/>
        </w:rPr>
        <w:fldChar w:fldCharType="end"/>
      </w:r>
    </w:p>
    <w:p w14:paraId="394A6C27" w14:textId="77777777" w:rsidR="0009398E" w:rsidRDefault="0009398E" w:rsidP="00BD6076">
      <w:pPr>
        <w:pStyle w:val="BodyText"/>
      </w:pPr>
      <w:r>
        <w:t>Where:</w:t>
      </w:r>
    </w:p>
    <w:p w14:paraId="6390D28F" w14:textId="0ACC3104" w:rsidR="00636CEF" w:rsidRPr="00636CEF" w:rsidRDefault="000F6D6C" w:rsidP="00CA565E">
      <w:pPr>
        <w:pStyle w:val="BodyText"/>
        <w:keepNext/>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780704F4" w14:textId="02C855F4" w:rsidR="00CA565E" w:rsidRDefault="00CA565E" w:rsidP="00CA565E">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20</w:t>
      </w:r>
      <w:r w:rsidR="000F6D6C">
        <w:rPr>
          <w:noProof/>
        </w:rPr>
        <w:fldChar w:fldCharType="end"/>
      </w:r>
    </w:p>
    <w:p w14:paraId="1FB4DB16" w14:textId="1D573495" w:rsidR="00C437F7" w:rsidRDefault="0033117A" w:rsidP="00BD6076">
      <w:pPr>
        <w:pStyle w:val="BodyText"/>
      </w:pPr>
      <w:r>
        <w:t xml:space="preserve"> </w:t>
      </w:r>
      <w:r w:rsidR="00C437F7">
        <w:t xml:space="preserve">Once that a proper finite polynomial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d>
      </m:oMath>
      <w:r w:rsidR="00C437F7">
        <w:t xml:space="preserve"> has been chosen to represent </w:t>
      </w:r>
      <w:del w:id="232" w:author="Diego Mandelli" w:date="2013-11-06T16:16:00Z">
        <w:r w:rsidR="00C437F7">
          <w:delText xml:space="preserve">the </w:delText>
        </w:r>
      </w:del>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ins w:id="233" w:author="Diego Mandelli" w:date="2013-11-06T16:16:00Z">
        <w:r w:rsidR="009D61EC">
          <w:t>,</w:t>
        </w:r>
      </w:ins>
      <w:r w:rsidR="00C437F7">
        <w:t xml:space="preserve"> the main task is the calculation of </w:t>
      </w:r>
      <w:del w:id="234" w:author="Diego Mandelli" w:date="2013-11-06T16:16:00Z">
        <w:r w:rsidR="00C437F7">
          <w:delText xml:space="preserve">the </w:delText>
        </w:r>
      </w:del>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C437F7">
        <w:t xml:space="preserve">. Two approaches could be </w:t>
      </w:r>
      <w:del w:id="235" w:author="Diego Mandelli" w:date="2013-11-06T16:16:00Z">
        <w:r w:rsidR="00C437F7">
          <w:delText>followed</w:delText>
        </w:r>
        <w:r w:rsidR="00DF136D" w:rsidDel="009D61EC">
          <w:delText>,</w:delText>
        </w:r>
      </w:del>
      <w:ins w:id="236" w:author="Diego Mandelli" w:date="2013-11-06T16:16:00Z">
        <w:r w:rsidR="009D61EC">
          <w:t>followed;</w:t>
        </w:r>
      </w:ins>
      <w:ins w:id="237" w:author="Diego Mandelli" w:date="2013-11-07T07:39:00Z">
        <w:r w:rsidR="00DF136D">
          <w:t xml:space="preserve"> one </w:t>
        </w:r>
      </w:ins>
      <w:del w:id="238" w:author="Diego Mandelli" w:date="2013-11-06T16:16:00Z">
        <w:r w:rsidR="00DF136D" w:rsidDel="009D61EC">
          <w:delText>relays</w:delText>
        </w:r>
      </w:del>
      <w:ins w:id="239" w:author="Diego Mandelli" w:date="2013-11-06T16:16:00Z">
        <w:r w:rsidR="009D61EC">
          <w:t>relies</w:t>
        </w:r>
      </w:ins>
      <w:del w:id="240" w:author="Joshua Cogliati" w:date="2013-11-06T15:55:00Z">
        <w:r w:rsidR="00DF136D" w:rsidDel="00DD49DA">
          <w:delText>,</w:delText>
        </w:r>
      </w:del>
      <w:del w:id="241" w:author="Joshua Cogliati" w:date="2013-11-06T15:56:00Z">
        <w:r w:rsidR="00DF136D" w:rsidDel="00DD49DA">
          <w:delText>o</w:delText>
        </w:r>
      </w:del>
      <w:ins w:id="242" w:author="Joshua Cogliati" w:date="2013-11-07T07:39:00Z">
        <w:r w:rsidR="00DF136D">
          <w:t xml:space="preserve"> </w:t>
        </w:r>
      </w:ins>
      <w:del w:id="243" w:author="Joshua Cogliati" w:date="2013-11-06T15:55:00Z">
        <w:r w:rsidR="00DF136D" w:rsidDel="00DD49DA">
          <w:delText>relays</w:delText>
        </w:r>
        <w:r w:rsidR="00C437F7" w:rsidDel="00DD49DA">
          <w:delText xml:space="preserve"> </w:delText>
        </w:r>
      </w:del>
      <w:r w:rsidR="00DF136D">
        <w:t xml:space="preserve">on </w:t>
      </w:r>
      <w:r w:rsidR="00C437F7">
        <w:t>a projectio</w:t>
      </w:r>
      <w:r w:rsidR="00DF136D">
        <w:t xml:space="preserve">n of the equation set representing the system of which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is solution on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CA565E">
        <w:t>. U</w:t>
      </w:r>
      <w:r w:rsidR="00DF136D">
        <w:t xml:space="preserve">sually this leads to </w:t>
      </w:r>
      <w:proofErr w:type="gramStart"/>
      <w:r w:rsidR="00DF136D">
        <w:t>an</w:t>
      </w:r>
      <w:proofErr w:type="gramEnd"/>
      <w:r w:rsidR="00DF136D">
        <w:t xml:space="preserve"> hierarchal system of equation where the unknown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del w:id="244" w:author="Joshua Cogliati" w:date="2013-11-07T07:39:00Z">
        <w:r w:rsidR="00DF136D">
          <w:delText>, the</w:delText>
        </w:r>
      </w:del>
      <w:ins w:id="245" w:author="Joshua Cogliati" w:date="2013-11-06T15:56:00Z">
        <w:r w:rsidR="00DD49DA">
          <w:t>.</w:t>
        </w:r>
      </w:ins>
      <w:del w:id="246" w:author="Joshua Cogliati" w:date="2013-11-06T15:56:00Z">
        <w:r w:rsidR="00DF136D" w:rsidDel="00DD49DA">
          <w:delText>,</w:delText>
        </w:r>
      </w:del>
      <w:ins w:id="247" w:author="Joshua Cogliati" w:date="2013-11-07T07:39:00Z">
        <w:r w:rsidR="00DF136D">
          <w:t xml:space="preserve"> </w:t>
        </w:r>
      </w:ins>
      <w:ins w:id="248" w:author="Joshua Cogliati" w:date="2013-11-06T15:56:00Z">
        <w:r w:rsidR="00DD49DA">
          <w:t>T</w:t>
        </w:r>
      </w:ins>
      <w:del w:id="249" w:author="Joshua Cogliati" w:date="2013-11-06T15:56:00Z">
        <w:r w:rsidR="00DF136D" w:rsidDel="00DD49DA">
          <w:delText>t</w:delText>
        </w:r>
      </w:del>
      <w:ins w:id="250" w:author="Joshua Cogliati" w:date="2013-11-07T07:39:00Z">
        <w:r w:rsidR="00DF136D">
          <w:t>he</w:t>
        </w:r>
      </w:ins>
      <w:r w:rsidR="00DF136D">
        <w:t xml:space="preserve"> second approach seeks a numerical solution of the integral representing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by the knowledge of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for specific point of the input domain </w:t>
      </w:r>
      <m:oMath>
        <m:sSub>
          <m:sSubPr>
            <m:ctrlPr>
              <w:rPr>
                <w:rFonts w:ascii="Cambria Math" w:hAnsi="Cambria Math"/>
                <w:i/>
              </w:rPr>
            </m:ctrlPr>
          </m:sSubPr>
          <m:e>
            <m:r>
              <w:rPr>
                <w:rFonts w:ascii="Cambria Math" w:hAnsi="Cambria Math"/>
              </w:rPr>
              <m:t>ξ</m:t>
            </m:r>
          </m:e>
          <m:sub>
            <m:r>
              <w:rPr>
                <w:rFonts w:ascii="Cambria Math" w:hAnsi="Cambria Math"/>
              </w:rPr>
              <m:t>l</m:t>
            </m:r>
            <w:proofErr w:type="gramStart"/>
            <m:r>
              <w:rPr>
                <w:rFonts w:ascii="Cambria Math" w:hAnsi="Cambria Math"/>
              </w:rPr>
              <m:t>,i</m:t>
            </m:r>
            <w:proofErr w:type="gramEnd"/>
          </m:sub>
        </m:sSub>
      </m:oMath>
      <w:r w:rsidR="00DF136D">
        <w:t xml:space="preserve">. The second methodology is the one currently implemented in RAVEN since it does not require the alteration of the software solving for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that in our case is the RELAP-7 code. Given that this second methodology </w:t>
      </w:r>
      <w:del w:id="251" w:author="Joshua Cogliati" w:date="2013-11-07T07:39:00Z">
        <w:r w:rsidR="00DF136D">
          <w:delText>relays</w:delText>
        </w:r>
      </w:del>
      <w:ins w:id="252" w:author="Joshua Cogliati" w:date="2013-11-07T07:39:00Z">
        <w:r w:rsidR="00DF136D">
          <w:t>rel</w:t>
        </w:r>
      </w:ins>
      <w:ins w:id="253" w:author="Joshua Cogliati" w:date="2013-11-06T15:56:00Z">
        <w:r w:rsidR="00DD49DA">
          <w:t>ie</w:t>
        </w:r>
      </w:ins>
      <w:del w:id="254" w:author="Joshua Cogliati" w:date="2013-11-06T15:56:00Z">
        <w:r w:rsidR="00DF136D" w:rsidDel="00DD49DA">
          <w:delText>ay</w:delText>
        </w:r>
      </w:del>
      <w:ins w:id="255" w:author="Joshua Cogliati" w:date="2013-11-07T07:39:00Z">
        <w:r w:rsidR="00DF136D">
          <w:t>s</w:t>
        </w:r>
      </w:ins>
      <w:r w:rsidR="00DF136D">
        <w:t xml:space="preserve"> on the knowledge </w:t>
      </w:r>
      <w:r w:rsidR="00C330FD">
        <w:t xml:space="preserve">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330FD">
        <w:t xml:space="preserve"> only on selected points is named Collocation Generalized Polynomial Chaos [].</w:t>
      </w:r>
    </w:p>
    <w:p w14:paraId="07A9EF66" w14:textId="4BC52C8C" w:rsidR="00C330FD" w:rsidRDefault="00C330FD" w:rsidP="00BD6076">
      <w:pPr>
        <w:pStyle w:val="BodyText"/>
      </w:pPr>
      <w:r>
        <w:t xml:space="preserve">Of course the choice of the point where the function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t xml:space="preserve"> is evaluated could be optimized to minimize the number of </w:t>
      </w:r>
      <w:del w:id="256" w:author="Joshua Cogliati" w:date="2013-11-07T07:39:00Z">
        <w:r>
          <w:delText>point</w:delText>
        </w:r>
      </w:del>
      <w:ins w:id="257" w:author="Joshua Cogliati" w:date="2013-11-07T07:39:00Z">
        <w:r>
          <w:t>point</w:t>
        </w:r>
      </w:ins>
      <w:ins w:id="258" w:author="Joshua Cogliati" w:date="2013-11-06T15:58:00Z">
        <w:r w:rsidR="00DD49DA">
          <w:t>s</w:t>
        </w:r>
      </w:ins>
      <w:r w:rsidR="00CA565E">
        <w:t>,</w:t>
      </w:r>
      <w:r>
        <w:t xml:space="preserve"> while maximizing the order of the polynomial representation achievable. This is of course obtained by the Gauss integration rule pertinent to the orthonormal polynomial set under consideration. In general, using the Gauss integration ‘p’ points will integrate </w:t>
      </w:r>
      <w:r>
        <w:lastRenderedPageBreak/>
        <w:t xml:space="preserve">exactly a polynomial of order n=2p-1. It is important to recognize that the </w:t>
      </w:r>
      <w:r w:rsidR="00E2487B">
        <w:t xml:space="preserve">integrand that appears in the definition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E2487B">
        <w:t xml:space="preserve"> is of degree </w:t>
      </w:r>
      <m:oMath>
        <m:sSub>
          <m:sSubPr>
            <m:ctrlPr>
              <w:rPr>
                <w:rFonts w:ascii="Cambria Math" w:hAnsi="Cambria Math"/>
                <w:i/>
              </w:rPr>
            </m:ctrlPr>
          </m:sSubPr>
          <m:e>
            <m:r>
              <w:rPr>
                <w:rFonts w:ascii="Cambria Math" w:hAnsi="Cambria Math"/>
              </w:rPr>
              <m:t>2N</m:t>
            </m:r>
          </m:e>
          <m:sub>
            <m:r>
              <w:rPr>
                <w:rFonts w:ascii="Cambria Math" w:hAnsi="Cambria Math"/>
              </w:rPr>
              <m:t>l</m:t>
            </m:r>
          </m:sub>
        </m:sSub>
      </m:oMath>
      <w:r w:rsidR="00E2487B">
        <w:t>, in fact:</w:t>
      </w:r>
    </w:p>
    <w:p w14:paraId="11588B63" w14:textId="721DA1CD" w:rsidR="00E2487B" w:rsidRPr="00E2487B" w:rsidRDefault="000F6D6C" w:rsidP="00CA565E">
      <w:pPr>
        <w:pStyle w:val="BodyText"/>
        <w:keepN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oMath>
      </m:oMathPara>
    </w:p>
    <w:p w14:paraId="5EB4B93A" w14:textId="741D7307" w:rsidR="00CA565E" w:rsidRDefault="00CA565E" w:rsidP="00CA565E">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21</w:t>
      </w:r>
      <w:r w:rsidR="000F6D6C">
        <w:rPr>
          <w:noProof/>
        </w:rPr>
        <w:fldChar w:fldCharType="end"/>
      </w:r>
    </w:p>
    <w:p w14:paraId="65F5771B" w14:textId="5D8BC7D7" w:rsidR="00E2487B" w:rsidRDefault="00CA565E" w:rsidP="00CA565E">
      <w:pPr>
        <w:pStyle w:val="BodyText"/>
        <w:ind w:firstLine="0"/>
      </w:pPr>
      <w:proofErr w:type="gramStart"/>
      <w:r>
        <w:t>w</w:t>
      </w:r>
      <w:r w:rsidR="00E2487B">
        <w:t>here</w:t>
      </w:r>
      <w:proofErr w:type="gramEnd"/>
      <w:r w:rsidR="00E2487B">
        <w:t xml:space="preserve"> the integrand of highest degree is of course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sup>
            <m:r>
              <w:rPr>
                <w:rFonts w:ascii="Cambria Math" w:hAnsi="Cambria Math"/>
              </w:rPr>
              <m:t>2</m:t>
            </m:r>
          </m:sup>
        </m:sSup>
      </m:oMath>
      <w:r w:rsidR="00E2487B">
        <w:t xml:space="preserve">. This </w:t>
      </w:r>
      <w:del w:id="259" w:author="Joshua Cogliati" w:date="2013-11-07T07:39:00Z">
        <w:r w:rsidR="00E2487B">
          <w:delText>imply</w:delText>
        </w:r>
      </w:del>
      <w:ins w:id="260" w:author="Joshua Cogliati" w:date="2013-11-07T07:39:00Z">
        <w:r w:rsidR="00E2487B">
          <w:t>impl</w:t>
        </w:r>
      </w:ins>
      <w:ins w:id="261" w:author="Joshua Cogliati" w:date="2013-11-06T15:58:00Z">
        <w:r w:rsidR="00DD49DA">
          <w:t>ies</w:t>
        </w:r>
      </w:ins>
      <w:del w:id="262" w:author="Joshua Cogliati" w:date="2013-11-06T15:58:00Z">
        <w:r w:rsidR="00E2487B" w:rsidDel="00DD49DA">
          <w:delText>y</w:delText>
        </w:r>
      </w:del>
      <w:r w:rsidR="00E2487B">
        <w:t xml:space="preserve"> that to achieve an overall accuracy of degree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E2487B">
        <w:t xml:space="preserve"> it is necessary a minimum number of </w:t>
      </w:r>
      <w:del w:id="263" w:author="Joshua Cogliati" w:date="2013-11-07T07:39:00Z">
        <w:r w:rsidR="00E2487B">
          <w:delText>point</w:delText>
        </w:r>
      </w:del>
      <w:ins w:id="264" w:author="Joshua Cogliati" w:date="2013-11-07T07:39:00Z">
        <w:r w:rsidR="00E2487B">
          <w:t>point</w:t>
        </w:r>
      </w:ins>
      <w:ins w:id="265" w:author="Joshua Cogliati" w:date="2013-11-06T15:59:00Z">
        <w:r w:rsidR="00DD49DA">
          <w:t>s</w:t>
        </w:r>
      </w:ins>
      <w:del w:id="266" w:author="Joshua Cogliati" w:date="2013-11-06T15:59:00Z">
        <w:r w:rsidR="00E2487B" w:rsidDel="00DD49DA">
          <w:delText xml:space="preserve"> that</w:delText>
        </w:r>
      </w:del>
      <w:r w:rsidR="00E2487B">
        <w:t xml:space="preserve"> satisfy </w:t>
      </w:r>
      <m:oMath>
        <m:sSub>
          <m:sSubPr>
            <m:ctrlPr>
              <w:rPr>
                <w:rFonts w:ascii="Cambria Math" w:hAnsi="Cambria Math"/>
                <w:i/>
              </w:rPr>
            </m:ctrlPr>
          </m:sSubPr>
          <m:e>
            <m:r>
              <w:rPr>
                <w:rFonts w:ascii="Cambria Math" w:hAnsi="Cambria Math"/>
              </w:rPr>
              <m:t>p&gt;N</m:t>
            </m:r>
          </m:e>
          <m:sub>
            <m:r>
              <w:rPr>
                <w:rFonts w:ascii="Cambria Math" w:hAnsi="Cambria Math"/>
              </w:rPr>
              <m:t>l</m:t>
            </m:r>
          </m:sub>
        </m:sSub>
        <m:r>
          <w:rPr>
            <w:rFonts w:ascii="Cambria Math" w:hAnsi="Cambria Math"/>
          </w:rPr>
          <m:t>+1/2</m:t>
        </m:r>
      </m:oMath>
      <w:r w:rsidR="00E2487B">
        <w:t>.</w:t>
      </w:r>
    </w:p>
    <w:p w14:paraId="26C13444" w14:textId="77777777" w:rsidR="00765DFA" w:rsidRDefault="00765DFA" w:rsidP="00765DFA">
      <w:pPr>
        <w:pStyle w:val="Heading2"/>
      </w:pPr>
      <w:bookmarkStart w:id="267" w:name="_Toc245372496"/>
      <w:bookmarkStart w:id="268" w:name="_Toc245429316"/>
      <w:r>
        <w:t>2D Application Example</w:t>
      </w:r>
      <w:bookmarkEnd w:id="267"/>
      <w:bookmarkEnd w:id="268"/>
    </w:p>
    <w:p w14:paraId="201B9ABC" w14:textId="2044333A" w:rsidR="00765DFA" w:rsidRDefault="00765DFA" w:rsidP="007F188A">
      <w:pPr>
        <w:pStyle w:val="BodyText"/>
      </w:pPr>
      <w:r>
        <w:t xml:space="preserve">It is useful to illustrate an application to a </w:t>
      </w:r>
      <w:r w:rsidR="000E1C05">
        <w:t>2D dimensional case to provide</w:t>
      </w:r>
      <w:r>
        <w:t xml:space="preserve"> </w:t>
      </w:r>
      <w:proofErr w:type="gramStart"/>
      <w:ins w:id="269" w:author="Joshua Cogliati" w:date="2013-11-06T15:59:00Z">
        <w:r w:rsidR="00DD49DA">
          <w:t xml:space="preserve">a </w:t>
        </w:r>
      </w:ins>
      <w:r>
        <w:t>hands</w:t>
      </w:r>
      <w:proofErr w:type="gramEnd"/>
      <w:r>
        <w:t xml:space="preserve"> on view of the methodology.</w:t>
      </w:r>
      <w:r w:rsidR="007F188A">
        <w:t xml:space="preserve"> </w:t>
      </w:r>
      <w:r>
        <w:t>Lets consider</w:t>
      </w:r>
      <w:r w:rsidR="007F188A">
        <w:t xml:space="preserve"> a system response </w:t>
      </w:r>
      <m:oMath>
        <m:acc>
          <m:accPr>
            <m:chr m:val="̅"/>
            <m:ctrlPr>
              <w:rPr>
                <w:rFonts w:ascii="Cambria Math" w:hAnsi="Cambria Math"/>
                <w:i/>
              </w:rPr>
            </m:ctrlPr>
          </m:accPr>
          <m:e>
            <m:r>
              <w:rPr>
                <w:rFonts w:ascii="Cambria Math" w:hAnsi="Cambria Math"/>
              </w:rPr>
              <m:t>ξ</m:t>
            </m:r>
          </m:e>
        </m:acc>
      </m:oMath>
      <w:r w:rsidR="007F188A">
        <w:t xml:space="preserve"> mapped as a function of two random variates </w:t>
      </w:r>
      <m:oMath>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oMath>
      <w:r w:rsidR="007F188A">
        <w:t xml:space="preserve"> and, moreover </w:t>
      </w:r>
      <w:del w:id="270" w:author="Joshua Cogliati" w:date="2013-11-07T07:39:00Z">
        <w:r w:rsidR="007F188A">
          <w:delText>lets’</w:delText>
        </w:r>
      </w:del>
      <w:ins w:id="271" w:author="Joshua Cogliati" w:date="2013-11-07T07:39:00Z">
        <w:r w:rsidR="007F188A">
          <w:t>let</w:t>
        </w:r>
      </w:ins>
      <w:ins w:id="272" w:author="Joshua Cogliati" w:date="2013-11-06T15:59:00Z">
        <w:r w:rsidR="00DD49DA">
          <w:t xml:space="preserve"> u</w:t>
        </w:r>
      </w:ins>
      <w:ins w:id="273" w:author="Joshua Cogliati" w:date="2013-11-07T07:39:00Z">
        <w:r w:rsidR="007F188A">
          <w:t>s</w:t>
        </w:r>
      </w:ins>
      <w:del w:id="274" w:author="Joshua Cogliati" w:date="2013-11-06T15:59:00Z">
        <w:r w:rsidR="007F188A" w:rsidDel="00DD49DA">
          <w:delText>’</w:delText>
        </w:r>
      </w:del>
      <w:r w:rsidR="007F188A">
        <w:t xml:space="preserve"> assume it is completely multiplicative separable, so that</w:t>
      </w:r>
      <w:ins w:id="275" w:author="Joshua Cogliati" w:date="2013-11-06T16:00:00Z">
        <w:r w:rsidR="00DD49DA">
          <w:t xml:space="preserve"> </w:t>
        </w:r>
      </w:ins>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oMath>
      <w:r w:rsidR="007F188A">
        <w:t>. The corresponding probability density and density and measure of the support in the corresponding metrics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3D22B939" w14:textId="77777777" w:rsidTr="00B87716">
        <w:tc>
          <w:tcPr>
            <w:tcW w:w="4788" w:type="dxa"/>
          </w:tcPr>
          <w:p w14:paraId="216F7B46" w14:textId="77777777" w:rsidR="00B87716"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29B36353" w14:textId="77777777" w:rsidR="00B87716" w:rsidRDefault="00B87716" w:rsidP="007F188A">
            <w:pPr>
              <w:pStyle w:val="BodyText"/>
              <w:ind w:firstLine="0"/>
            </w:pPr>
          </w:p>
        </w:tc>
        <w:tc>
          <w:tcPr>
            <w:tcW w:w="4788" w:type="dxa"/>
          </w:tcPr>
          <w:p w14:paraId="49271C94" w14:textId="77777777" w:rsidR="00B87716" w:rsidRPr="00D809E4"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p w14:paraId="61F63381" w14:textId="77777777" w:rsidR="00B87716" w:rsidRDefault="00B87716" w:rsidP="007F188A">
            <w:pPr>
              <w:pStyle w:val="BodyText"/>
              <w:ind w:firstLine="0"/>
            </w:pPr>
          </w:p>
        </w:tc>
      </w:tr>
      <w:tr w:rsidR="00B87716" w14:paraId="742E21A5" w14:textId="77777777" w:rsidTr="00B87716">
        <w:tc>
          <w:tcPr>
            <w:tcW w:w="4788" w:type="dxa"/>
          </w:tcPr>
          <w:p w14:paraId="3B0C2B2C" w14:textId="77777777" w:rsidR="00B87716" w:rsidRPr="00880F61" w:rsidRDefault="000F6D6C" w:rsidP="00B87716">
            <w:pPr>
              <w:pStyle w:val="BodyText"/>
            </w:pPr>
            <m:oMathPara>
              <m:oMath>
                <m:sSub>
                  <m:sSubPr>
                    <m:ctrlPr>
                      <w:rPr>
                        <w:rFonts w:ascii="Cambria Math" w:hAnsi="Cambria Math"/>
                        <w:i/>
                      </w:rPr>
                    </m:ctrlPr>
                  </m:sSubPr>
                  <m:e>
                    <m:r>
                      <w:rPr>
                        <w:rFonts w:ascii="Cambria Math" w:hAnsi="Cambria Math"/>
                      </w:rPr>
                      <m:t>ρ</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828A5FB" w14:textId="77777777" w:rsidR="00B87716" w:rsidRDefault="00B87716" w:rsidP="007F188A">
            <w:pPr>
              <w:pStyle w:val="BodyText"/>
              <w:ind w:firstLine="0"/>
            </w:pPr>
          </w:p>
        </w:tc>
        <w:tc>
          <w:tcPr>
            <w:tcW w:w="4788" w:type="dxa"/>
          </w:tcPr>
          <w:p w14:paraId="5F7BF9A2" w14:textId="77777777" w:rsidR="00B87716" w:rsidRPr="00D809E4" w:rsidRDefault="00B87716" w:rsidP="00B87716">
            <w:pPr>
              <w:pStyle w:val="BodyText"/>
              <w:jc w:val="center"/>
            </w:pPr>
            <m:oMathPara>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m:oMathPara>
          </w:p>
          <w:p w14:paraId="4A748C10" w14:textId="77777777" w:rsidR="00B87716" w:rsidRDefault="00B87716" w:rsidP="007F188A">
            <w:pPr>
              <w:pStyle w:val="BodyText"/>
              <w:ind w:firstLine="0"/>
            </w:pPr>
          </w:p>
        </w:tc>
      </w:tr>
      <w:tr w:rsidR="00B87716" w14:paraId="47320DD3" w14:textId="77777777" w:rsidTr="00B87716">
        <w:tc>
          <w:tcPr>
            <w:tcW w:w="4788" w:type="dxa"/>
          </w:tcPr>
          <w:p w14:paraId="28CD9CFF" w14:textId="292F6992" w:rsidR="00B87716" w:rsidRDefault="000F6D6C" w:rsidP="00B87716">
            <w:pPr>
              <w:pStyle w:val="BodyText"/>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r>
                  <w:rPr>
                    <w:rFonts w:ascii="Cambria Math" w:hAnsi="Cambria Math"/>
                  </w:rPr>
                  <m:t>σ</m:t>
                </m:r>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m:t>
                    </m:r>
                    <m:rad>
                      <m:radPr>
                        <m:degHide m:val="1"/>
                        <m:ctrlPr>
                          <w:rPr>
                            <w:rFonts w:ascii="Cambria Math" w:hAnsi="Cambria Math"/>
                            <w:i/>
                          </w:rPr>
                        </m:ctrlPr>
                      </m:radPr>
                      <m:deg/>
                      <m:e>
                        <m:r>
                          <w:rPr>
                            <w:rFonts w:ascii="Cambria Math" w:hAnsi="Cambria Math"/>
                          </w:rPr>
                          <m:t>π</m:t>
                        </m:r>
                      </m:e>
                    </m:rad>
                  </m:den>
                </m:f>
              </m:oMath>
            </m:oMathPara>
          </w:p>
        </w:tc>
        <w:tc>
          <w:tcPr>
            <w:tcW w:w="4788" w:type="dxa"/>
          </w:tcPr>
          <w:p w14:paraId="730CA565" w14:textId="12538559" w:rsidR="00B87716" w:rsidRDefault="000F6D6C" w:rsidP="00B87716">
            <w:pPr>
              <w:pStyle w:val="BodyText"/>
              <w:keepNext/>
              <w:jc w:val="cente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tc>
      </w:tr>
    </w:tbl>
    <w:p w14:paraId="00540408" w14:textId="77777777" w:rsidR="007F188A" w:rsidRDefault="007F188A" w:rsidP="007F188A">
      <w:pPr>
        <w:pStyle w:val="BodyText"/>
      </w:pPr>
    </w:p>
    <w:p w14:paraId="59AC0EE5" w14:textId="741DFC1F" w:rsidR="00765DFA" w:rsidRDefault="00D40E1F" w:rsidP="00FD422C">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22</w:t>
      </w:r>
      <w:r w:rsidR="000F6D6C">
        <w:rPr>
          <w:noProof/>
        </w:rPr>
        <w:fldChar w:fldCharType="end"/>
      </w:r>
    </w:p>
    <w:p w14:paraId="2C070B9E" w14:textId="132E6F41" w:rsidR="00FE29D2" w:rsidRDefault="00FE29D2" w:rsidP="00FE29D2">
      <w:pPr>
        <w:pStyle w:val="Heading3"/>
      </w:pPr>
      <w:bookmarkStart w:id="276" w:name="_Toc245372497"/>
      <w:bookmarkStart w:id="277" w:name="_Toc245429317"/>
      <w:r>
        <w:t>From the standard to the actual reference system</w:t>
      </w:r>
      <w:bookmarkEnd w:id="276"/>
      <w:bookmarkEnd w:id="277"/>
    </w:p>
    <w:p w14:paraId="3F852565" w14:textId="5FDE286F" w:rsidR="00FD422C" w:rsidRDefault="00765DFA" w:rsidP="00FD422C">
      <w:pPr>
        <w:pStyle w:val="BodyText"/>
      </w:pPr>
      <w:r>
        <w:t>The orthonormal polynomial</w:t>
      </w:r>
      <w:r w:rsidR="00FD422C">
        <w:t>s needed in our case are the one satisfying the following orthonormal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03BDF4E4" w14:textId="77777777" w:rsidTr="00B87716">
        <w:tc>
          <w:tcPr>
            <w:tcW w:w="4788" w:type="dxa"/>
          </w:tcPr>
          <w:p w14:paraId="10AC7664" w14:textId="3AC1E524" w:rsidR="00B87716" w:rsidRDefault="000F6D6C" w:rsidP="00A453BA">
            <w:pPr>
              <w:pStyle w:val="BodyT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788" w:type="dxa"/>
          </w:tcPr>
          <w:p w14:paraId="43468736" w14:textId="3892820B" w:rsidR="00B87716" w:rsidRDefault="000F6D6C" w:rsidP="00A453BA">
            <w:pPr>
              <w:pStyle w:val="BodyText"/>
              <w:keepN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1AF1CF65" w14:textId="643EBA61" w:rsidR="00B87716" w:rsidRDefault="00524BFA" w:rsidP="00524BFA">
      <w:pPr>
        <w:pStyle w:val="Caption"/>
        <w:jc w:val="right"/>
      </w:pPr>
      <w:bookmarkStart w:id="278" w:name="_Ref244939468"/>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23</w:t>
      </w:r>
      <w:r w:rsidR="000F6D6C">
        <w:rPr>
          <w:noProof/>
        </w:rPr>
        <w:fldChar w:fldCharType="end"/>
      </w:r>
      <w:bookmarkEnd w:id="278"/>
    </w:p>
    <w:p w14:paraId="0B78AB02" w14:textId="703FA8CF" w:rsidR="00A031A6" w:rsidRDefault="00524BFA" w:rsidP="00CD5C80">
      <w:pPr>
        <w:pStyle w:val="BodyText"/>
        <w:ind w:firstLine="0"/>
      </w:pPr>
      <w:r>
        <w:t xml:space="preserve">Of course these </w:t>
      </w:r>
      <w:r w:rsidR="00765DFA">
        <w:t xml:space="preserve">are not </w:t>
      </w:r>
      <w:del w:id="279" w:author="Diego Mandelli" w:date="2013-11-06T16:18:00Z">
        <w:r w:rsidR="00765DFA">
          <w:delText xml:space="preserve">ready </w:delText>
        </w:r>
      </w:del>
      <w:r w:rsidR="00765DFA">
        <w:t xml:space="preserve">available in </w:t>
      </w:r>
      <w:ins w:id="280" w:author="Diego Mandelli" w:date="2013-11-06T16:18:00Z">
        <w:r w:rsidR="009D61EC">
          <w:t xml:space="preserve">the </w:t>
        </w:r>
      </w:ins>
      <w:r w:rsidR="00765DFA">
        <w:t xml:space="preserve">literature </w:t>
      </w:r>
      <w:r>
        <w:t xml:space="preserve">but generic forms </w:t>
      </w:r>
      <w:r w:rsidR="00765DFA">
        <w:t xml:space="preserve">are provided </w:t>
      </w:r>
      <w:r w:rsidR="008A0EEC">
        <w:t xml:space="preserve">for standardized </w:t>
      </w:r>
      <m:oMath>
        <m:r>
          <w:rPr>
            <w:rFonts w:ascii="Cambria Math" w:hAnsi="Cambria Math"/>
          </w:rPr>
          <m:t>ρ</m:t>
        </m:r>
      </m:oMath>
      <w:r w:rsidR="008A0EEC">
        <w:t xml:space="preserve"> and support from which it is possible to de</w:t>
      </w:r>
      <w:r w:rsidR="00D40E1F">
        <w:t>rive the one</w:t>
      </w:r>
      <w:r>
        <w:t>s</w:t>
      </w:r>
      <w:r w:rsidR="00D40E1F">
        <w:t xml:space="preserve"> needed in the specific cases</w:t>
      </w:r>
      <w:r w:rsidR="008A0EEC">
        <w:t>.</w:t>
      </w:r>
      <w:r w:rsidR="00D40E1F">
        <w:t xml:space="preserve"> In this specific case we need a set normal polynomials with respect</w:t>
      </w:r>
      <w:ins w:id="281" w:author="Joshua Cogliati" w:date="2013-11-06T16:00:00Z">
        <w:r w:rsidR="00DD49DA">
          <w:t xml:space="preserve"> to</w:t>
        </w:r>
      </w:ins>
      <w:ins w:id="282" w:author="Joshua Cogliati" w:date="2013-11-07T07:39:00Z">
        <w:r w:rsidR="00D40E1F">
          <w:t xml:space="preserve"> </w:t>
        </w:r>
      </w:ins>
      <w:r w:rsidR="00D40E1F">
        <w:t xml:space="preserve">the class of weighting function represented by </w:t>
      </w:r>
      <m:oMath>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00D40E1F">
        <w:t xml:space="preserve"> and constant values that respectively are given by the Hermite and</w:t>
      </w:r>
      <w:r w:rsidR="008912F7">
        <w:t xml:space="preserve"> Legendre polynomials. The expression of the first few term of their </w:t>
      </w:r>
      <w:r w:rsidR="00A453BA">
        <w:t xml:space="preserve">standard </w:t>
      </w:r>
      <w:r w:rsidR="00FE29D2">
        <w:t xml:space="preserve">series is provided in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r w:rsidR="008912F7">
        <w:t xml:space="preserve"> as </w:t>
      </w:r>
      <w:del w:id="283" w:author="Joshua Cogliati" w:date="2013-11-06T16:01:00Z">
        <w:r w:rsidR="008912F7" w:rsidDel="00DD49DA">
          <w:delText xml:space="preserve">also </w:delText>
        </w:r>
      </w:del>
      <w:ins w:id="284" w:author="Joshua Cogliati" w:date="2013-11-06T16:01:00Z">
        <w:r w:rsidR="00DD49DA">
          <w:t xml:space="preserve">well as </w:t>
        </w:r>
      </w:ins>
      <w:r w:rsidR="008912F7">
        <w:t>the orthonormal condition</w:t>
      </w:r>
      <w:r w:rsidR="00B7723C">
        <w:t>s</w:t>
      </w:r>
      <w:r w:rsidR="008912F7">
        <w:t>.</w:t>
      </w:r>
    </w:p>
    <w:p w14:paraId="4A5968C7" w14:textId="03A4FD1A" w:rsidR="008912F7" w:rsidRDefault="008912F7">
      <w:pPr>
        <w:pStyle w:val="Caption"/>
        <w:keepNext/>
        <w:jc w:val="center"/>
        <w:pPrChange w:id="285" w:author="Diego Mandelli" w:date="2013-11-07T07:39:00Z">
          <w:pPr>
            <w:pStyle w:val="Caption"/>
            <w:keepNext/>
          </w:pPr>
        </w:pPrChange>
      </w:pPr>
      <w:bookmarkStart w:id="286" w:name="_Ref244939283"/>
      <w:bookmarkStart w:id="287" w:name="_Ref244939274"/>
      <w:r>
        <w:lastRenderedPageBreak/>
        <w:t xml:space="preserve">Table </w:t>
      </w:r>
      <w:r w:rsidR="000F6D6C">
        <w:fldChar w:fldCharType="begin"/>
      </w:r>
      <w:r w:rsidR="000F6D6C">
        <w:instrText xml:space="preserve"> SEQ Table \* ARABIC </w:instrText>
      </w:r>
      <w:r w:rsidR="000F6D6C">
        <w:fldChar w:fldCharType="separate"/>
      </w:r>
      <w:r w:rsidR="00DD2966">
        <w:rPr>
          <w:noProof/>
        </w:rPr>
        <w:t>2</w:t>
      </w:r>
      <w:r w:rsidR="000F6D6C">
        <w:rPr>
          <w:noProof/>
        </w:rPr>
        <w:fldChar w:fldCharType="end"/>
      </w:r>
      <w:bookmarkEnd w:id="286"/>
      <w:r>
        <w:t xml:space="preserve">: Legendre and </w:t>
      </w:r>
      <w:proofErr w:type="spellStart"/>
      <w:r>
        <w:t>Hermite</w:t>
      </w:r>
      <w:proofErr w:type="spellEnd"/>
      <w:r>
        <w:t xml:space="preserve"> first term of the series</w:t>
      </w:r>
      <w:bookmarkEnd w:id="287"/>
    </w:p>
    <w:tbl>
      <w:tblPr>
        <w:tblStyle w:val="TableGrid"/>
        <w:tblW w:w="0" w:type="auto"/>
        <w:tblLook w:val="04A0" w:firstRow="1" w:lastRow="0" w:firstColumn="1" w:lastColumn="0" w:noHBand="0" w:noVBand="1"/>
      </w:tblPr>
      <w:tblGrid>
        <w:gridCol w:w="1353"/>
        <w:gridCol w:w="4111"/>
        <w:gridCol w:w="4112"/>
      </w:tblGrid>
      <w:tr w:rsidR="00A031A6" w14:paraId="5BDD51F1" w14:textId="77777777" w:rsidTr="00A031A6">
        <w:tc>
          <w:tcPr>
            <w:tcW w:w="1353" w:type="dxa"/>
          </w:tcPr>
          <w:p w14:paraId="218ED0D1" w14:textId="77777777" w:rsidR="008912F7" w:rsidRDefault="008912F7" w:rsidP="008912F7">
            <w:pPr>
              <w:rPr>
                <w:rFonts w:ascii="CMR10" w:hAnsi="CMR10" w:hint="eastAsia"/>
              </w:rPr>
            </w:pPr>
            <w:r>
              <w:rPr>
                <w:rFonts w:ascii="CMR10" w:hAnsi="CMR10"/>
              </w:rPr>
              <w:t>Order</w:t>
            </w:r>
          </w:p>
        </w:tc>
        <w:tc>
          <w:tcPr>
            <w:tcW w:w="4111" w:type="dxa"/>
          </w:tcPr>
          <w:p w14:paraId="7EEDB218" w14:textId="598E33B0" w:rsidR="008912F7"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112" w:type="dxa"/>
          </w:tcPr>
          <w:p w14:paraId="7FD6508E" w14:textId="2749A025" w:rsidR="008912F7" w:rsidRDefault="00A453BA" w:rsidP="008912F7">
            <w:pPr>
              <w:jc w:val="center"/>
              <w:rPr>
                <w:rFonts w:ascii="CMR10" w:hAnsi="CMR10" w:hint="eastAsia"/>
              </w:rPr>
            </w:pPr>
            <w:r>
              <w:rPr>
                <w:rFonts w:ascii="CMR10" w:hAnsi="CMR10"/>
              </w:rPr>
              <w:t>Legendre</w:t>
            </w:r>
          </w:p>
        </w:tc>
      </w:tr>
      <w:tr w:rsidR="00BF3DC8" w14:paraId="7AE5F208" w14:textId="77777777" w:rsidTr="00A031A6">
        <w:tc>
          <w:tcPr>
            <w:tcW w:w="1353" w:type="dxa"/>
          </w:tcPr>
          <w:p w14:paraId="549D7C37" w14:textId="77777777" w:rsidR="00BF3DC8" w:rsidRDefault="00BF3DC8" w:rsidP="008912F7">
            <w:pPr>
              <w:rPr>
                <w:rFonts w:ascii="CMR10" w:hAnsi="CMR10" w:hint="eastAsia"/>
              </w:rPr>
            </w:pPr>
            <w:r>
              <w:rPr>
                <w:rFonts w:ascii="CMR10" w:hAnsi="CMR10"/>
              </w:rPr>
              <w:t>0</w:t>
            </w:r>
          </w:p>
        </w:tc>
        <w:tc>
          <w:tcPr>
            <w:tcW w:w="4111" w:type="dxa"/>
          </w:tcPr>
          <w:p w14:paraId="38B338E0" w14:textId="7B1825A4" w:rsidR="00BF3DC8" w:rsidRDefault="000F6D6C"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4E99BC9F" w14:textId="12DBA37F" w:rsidR="00BF3DC8" w:rsidRDefault="000F6D6C"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r>
      <w:tr w:rsidR="00BF3DC8" w14:paraId="3E937D0C" w14:textId="77777777" w:rsidTr="00A031A6">
        <w:tc>
          <w:tcPr>
            <w:tcW w:w="1353" w:type="dxa"/>
          </w:tcPr>
          <w:p w14:paraId="628307AD" w14:textId="77777777" w:rsidR="00BF3DC8" w:rsidRDefault="00BF3DC8" w:rsidP="008912F7">
            <w:pPr>
              <w:rPr>
                <w:rFonts w:ascii="CMR10" w:hAnsi="CMR10" w:hint="eastAsia"/>
              </w:rPr>
            </w:pPr>
            <w:r>
              <w:rPr>
                <w:rFonts w:ascii="CMR10" w:hAnsi="CMR10"/>
              </w:rPr>
              <w:t>1</w:t>
            </w:r>
          </w:p>
        </w:tc>
        <w:tc>
          <w:tcPr>
            <w:tcW w:w="4111" w:type="dxa"/>
          </w:tcPr>
          <w:p w14:paraId="57CA71E8" w14:textId="7392E1FA"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0C80A701" w14:textId="3E51218B"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m:oMathPara>
          </w:p>
        </w:tc>
      </w:tr>
      <w:tr w:rsidR="00BF3DC8" w14:paraId="0E3EC4DA" w14:textId="77777777" w:rsidTr="00A031A6">
        <w:tc>
          <w:tcPr>
            <w:tcW w:w="1353" w:type="dxa"/>
          </w:tcPr>
          <w:p w14:paraId="3B310B3A" w14:textId="77777777" w:rsidR="00BF3DC8" w:rsidRDefault="00BF3DC8" w:rsidP="008912F7">
            <w:pPr>
              <w:rPr>
                <w:rFonts w:ascii="CMR10" w:hAnsi="CMR10" w:hint="eastAsia"/>
              </w:rPr>
            </w:pPr>
            <w:r>
              <w:rPr>
                <w:rFonts w:ascii="CMR10" w:hAnsi="CMR10"/>
              </w:rPr>
              <w:t>2</w:t>
            </w:r>
          </w:p>
        </w:tc>
        <w:tc>
          <w:tcPr>
            <w:tcW w:w="4111" w:type="dxa"/>
          </w:tcPr>
          <w:p w14:paraId="6388900D" w14:textId="1D90A921" w:rsidR="00BF3DC8" w:rsidRDefault="000F6D6C" w:rsidP="008912F7">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2</m:t>
                        </m:r>
                      </m:e>
                    </m:rad>
                  </m:den>
                </m:f>
              </m:oMath>
            </m:oMathPara>
          </w:p>
        </w:tc>
        <w:tc>
          <w:tcPr>
            <w:tcW w:w="4112" w:type="dxa"/>
          </w:tcPr>
          <w:p w14:paraId="090B36B7" w14:textId="6859727D" w:rsidR="00BF3DC8" w:rsidRDefault="000F6D6C" w:rsidP="008912F7">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5</m:t>
                    </m:r>
                  </m:e>
                </m:rad>
              </m:oMath>
            </m:oMathPara>
          </w:p>
        </w:tc>
      </w:tr>
      <w:tr w:rsidR="00BF3DC8" w14:paraId="4CAFDCF9" w14:textId="77777777" w:rsidTr="00A031A6">
        <w:tc>
          <w:tcPr>
            <w:tcW w:w="1353" w:type="dxa"/>
          </w:tcPr>
          <w:p w14:paraId="1377CEB5" w14:textId="77777777" w:rsidR="00BF3DC8" w:rsidRDefault="00BF3DC8" w:rsidP="00A031A6">
            <w:pPr>
              <w:rPr>
                <w:rFonts w:ascii="CMR10" w:hAnsi="CMR10" w:hint="eastAsia"/>
              </w:rPr>
            </w:pPr>
            <w:r>
              <w:rPr>
                <w:rFonts w:ascii="CMR10" w:hAnsi="CMR10"/>
              </w:rPr>
              <w:t>3</w:t>
            </w:r>
          </w:p>
        </w:tc>
        <w:tc>
          <w:tcPr>
            <w:tcW w:w="4111" w:type="dxa"/>
          </w:tcPr>
          <w:p w14:paraId="76419FC9" w14:textId="2BA9AE85" w:rsidR="00BF3DC8" w:rsidRDefault="000F6D6C" w:rsidP="00A031A6">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6</m:t>
                        </m:r>
                      </m:e>
                    </m:rad>
                  </m:den>
                </m:f>
              </m:oMath>
            </m:oMathPara>
          </w:p>
        </w:tc>
        <w:tc>
          <w:tcPr>
            <w:tcW w:w="4112" w:type="dxa"/>
          </w:tcPr>
          <w:p w14:paraId="4E9BDE66" w14:textId="2FB53683" w:rsidR="00BF3DC8" w:rsidRDefault="000F6D6C" w:rsidP="00A031A6">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7</m:t>
                    </m:r>
                  </m:e>
                </m:rad>
              </m:oMath>
            </m:oMathPara>
          </w:p>
        </w:tc>
      </w:tr>
      <w:tr w:rsidR="00A031A6" w14:paraId="149C36BD" w14:textId="77777777" w:rsidTr="00A031A6">
        <w:tc>
          <w:tcPr>
            <w:tcW w:w="1353" w:type="dxa"/>
          </w:tcPr>
          <w:p w14:paraId="20FBBD8F" w14:textId="30ECBFF3" w:rsidR="00A031A6" w:rsidRDefault="00A031A6" w:rsidP="008912F7">
            <w:pPr>
              <w:rPr>
                <w:rFonts w:ascii="CMR10" w:hAnsi="CMR10" w:hint="eastAsia"/>
              </w:rPr>
            </w:pPr>
            <w:r>
              <w:rPr>
                <w:rFonts w:ascii="CMR10" w:hAnsi="CMR10"/>
              </w:rPr>
              <w:t>Orthonormal condition</w:t>
            </w:r>
          </w:p>
        </w:tc>
        <w:tc>
          <w:tcPr>
            <w:tcW w:w="4111" w:type="dxa"/>
          </w:tcPr>
          <w:p w14:paraId="74A3D49D" w14:textId="7F8C8039" w:rsidR="00A031A6" w:rsidRDefault="000F6D6C" w:rsidP="00A031A6">
            <w:pPr>
              <w:rPr>
                <w:rFonts w:ascii="CMR10" w:eastAsia="ＭＳ 明朝" w:hAnsi="CMR10" w:hint="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112" w:type="dxa"/>
          </w:tcPr>
          <w:p w14:paraId="4C2077AE" w14:textId="1F0E7F4E" w:rsidR="00A031A6" w:rsidRDefault="000F6D6C" w:rsidP="00A031A6">
            <w:pPr>
              <w:rPr>
                <w:rFonts w:ascii="CMR10" w:eastAsia="ＭＳ 明朝" w:hAnsi="CMR10" w:hint="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3942A6EB" w14:textId="77777777" w:rsidR="008912F7" w:rsidRDefault="008912F7" w:rsidP="00E2487B">
      <w:pPr>
        <w:pStyle w:val="BodyText"/>
      </w:pPr>
    </w:p>
    <w:p w14:paraId="2EB0381D" w14:textId="77777777" w:rsidR="00524BFA" w:rsidRDefault="00524BFA" w:rsidP="00524BFA">
      <w:pPr>
        <w:pStyle w:val="BodyText"/>
      </w:pPr>
      <w:r>
        <w:t>The following coordinate change are applied to obtain the needed polynomials: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9"/>
      </w:tblGrid>
      <w:tr w:rsidR="00A453BA" w14:paraId="103854A9" w14:textId="77777777" w:rsidTr="00A453BA">
        <w:tc>
          <w:tcPr>
            <w:tcW w:w="4779" w:type="dxa"/>
          </w:tcPr>
          <w:p w14:paraId="2A87FDFD" w14:textId="24F0DD89" w:rsidR="00A453BA"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779" w:type="dxa"/>
          </w:tcPr>
          <w:p w14:paraId="3E27997E" w14:textId="476F9029" w:rsidR="00A453BA" w:rsidRDefault="00A453BA" w:rsidP="00524BFA">
            <w:pPr>
              <w:jc w:val="center"/>
              <w:rPr>
                <w:rFonts w:ascii="CMR10" w:hAnsi="CMR10" w:hint="eastAsia"/>
              </w:rPr>
            </w:pPr>
            <w:r>
              <w:rPr>
                <w:rFonts w:ascii="CMR10" w:hAnsi="CMR10"/>
              </w:rPr>
              <w:t>Legendre</w:t>
            </w:r>
          </w:p>
        </w:tc>
      </w:tr>
      <w:tr w:rsidR="00A453BA" w14:paraId="06CAB7CE" w14:textId="77777777" w:rsidTr="00A453BA">
        <w:tc>
          <w:tcPr>
            <w:tcW w:w="4779" w:type="dxa"/>
          </w:tcPr>
          <w:p w14:paraId="1E8D173E" w14:textId="19D1AE9B" w:rsidR="00A453BA" w:rsidRDefault="000F6D6C" w:rsidP="00524BFA">
            <w:pPr>
              <w:rPr>
                <w:rFonts w:ascii="CMR10" w:hAnsi="CMR10"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oMath>
            </m:oMathPara>
          </w:p>
        </w:tc>
        <w:tc>
          <w:tcPr>
            <w:tcW w:w="4779" w:type="dxa"/>
          </w:tcPr>
          <w:p w14:paraId="25C1619E" w14:textId="79C090B4" w:rsidR="00A453BA" w:rsidRDefault="000F6D6C" w:rsidP="00524BFA">
            <w:pPr>
              <w:rPr>
                <w:rFonts w:ascii="CMR10" w:hAnsi="CMR10" w:hint="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tc>
      </w:tr>
      <w:tr w:rsidR="00A453BA" w14:paraId="52A76865" w14:textId="77777777" w:rsidTr="00A453BA">
        <w:tc>
          <w:tcPr>
            <w:tcW w:w="4779" w:type="dxa"/>
          </w:tcPr>
          <w:p w14:paraId="76C3FFEA" w14:textId="45C4AB98" w:rsidR="00A453BA" w:rsidRDefault="00A453BA" w:rsidP="00524BFA">
            <w:pPr>
              <w:rPr>
                <w:rFonts w:ascii="CMR10" w:hAnsi="CMR10" w:hint="eastAsia"/>
              </w:rPr>
            </w:pPr>
            <m:oMathPara>
              <m:oMath>
                <m:r>
                  <w:rPr>
                    <w:rFonts w:ascii="Cambria Math" w:hAnsi="Cambria Math"/>
                  </w:rPr>
                  <m:t>x=</m:t>
                </m:r>
                <m:sSup>
                  <m:sSupPr>
                    <m:ctrlPr>
                      <w:rPr>
                        <w:rFonts w:ascii="Cambria Math" w:hAnsi="Cambria Math"/>
                        <w:i/>
                      </w:rPr>
                    </m:ctrlPr>
                  </m:sSup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e>
                  <m:sup>
                    <m:r>
                      <w:rPr>
                        <w:rFonts w:ascii="Cambria Math" w:hAnsi="Cambria Math"/>
                      </w:rPr>
                      <m:t>'</m:t>
                    </m:r>
                  </m:sup>
                </m:sSup>
                <m:r>
                  <w:rPr>
                    <w:rFonts w:ascii="Cambria Math" w:hAnsi="Cambria Math"/>
                  </w:rPr>
                  <m:t>+m</m:t>
                </m:r>
              </m:oMath>
            </m:oMathPara>
          </w:p>
        </w:tc>
        <w:tc>
          <w:tcPr>
            <w:tcW w:w="4779" w:type="dxa"/>
          </w:tcPr>
          <w:p w14:paraId="583DB722" w14:textId="5E11AF23" w:rsidR="00A453BA" w:rsidRDefault="00A453BA" w:rsidP="00A453BA">
            <w:pPr>
              <w:keepNext/>
              <w:rPr>
                <w:rFonts w:ascii="CMR10" w:hAnsi="CMR10" w:hint="eastAsia"/>
              </w:rPr>
            </w:pPr>
            <m:oMathPara>
              <m:oMath>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oMath>
            </m:oMathPara>
          </w:p>
        </w:tc>
      </w:tr>
    </w:tbl>
    <w:p w14:paraId="065DC35B" w14:textId="2C48BEF7" w:rsidR="00524BFA" w:rsidRDefault="00A453BA" w:rsidP="00A453BA">
      <w:pPr>
        <w:pStyle w:val="Caption"/>
        <w:jc w:val="right"/>
      </w:pPr>
      <w:bookmarkStart w:id="288" w:name="_Ref244940238"/>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24</w:t>
      </w:r>
      <w:r w:rsidR="000F6D6C">
        <w:rPr>
          <w:noProof/>
        </w:rPr>
        <w:fldChar w:fldCharType="end"/>
      </w:r>
      <w:bookmarkEnd w:id="288"/>
    </w:p>
    <w:p w14:paraId="237D08BD" w14:textId="6F90502B" w:rsidR="00FD422C" w:rsidRDefault="00FD422C" w:rsidP="008A0EEC">
      <w:pPr>
        <w:pStyle w:val="BodyText"/>
      </w:pPr>
      <w:r>
        <w:t>By applying this change</w:t>
      </w:r>
      <w:r w:rsidR="00A453BA">
        <w:t>s</w:t>
      </w:r>
      <w:r>
        <w:t xml:space="preserve"> of coordinate in the orthonormal condition</w:t>
      </w:r>
      <w:r w:rsidR="00A453BA">
        <w:t>s</w:t>
      </w:r>
      <w:r>
        <w:t xml:space="preserve"> it is possible to derive the relationship </w:t>
      </w:r>
      <w:r w:rsidR="00A453BA">
        <w:t>between the polynomials in the standard system and in the reference one.</w:t>
      </w:r>
    </w:p>
    <w:p w14:paraId="0E606B46" w14:textId="321B8132" w:rsidR="00A453BA" w:rsidRPr="00A453BA" w:rsidRDefault="00A453BA" w:rsidP="00A453BA">
      <w:pPr>
        <w:pStyle w:val="BodyText"/>
        <w:ind w:firstLine="0"/>
        <w:rPr>
          <w:i/>
          <w:u w:val="single"/>
        </w:rPr>
      </w:pPr>
      <w:proofErr w:type="spellStart"/>
      <w:r w:rsidRPr="00A453BA">
        <w:rPr>
          <w:i/>
          <w:u w:val="single"/>
        </w:rPr>
        <w:t>Hermite</w:t>
      </w:r>
      <w:proofErr w:type="spellEnd"/>
      <w:r>
        <w:rPr>
          <w:i/>
          <w:u w:val="single"/>
        </w:rPr>
        <w:t>:</w:t>
      </w:r>
    </w:p>
    <w:p w14:paraId="64382378" w14:textId="6A22D625" w:rsidR="00A453BA" w:rsidRPr="00A453BA" w:rsidRDefault="00A453BA" w:rsidP="00A453BA">
      <w:pPr>
        <w:pStyle w:val="BodyText"/>
      </w:pPr>
      <w:r>
        <w:t xml:space="preserve">First the transformation of coordinate is applied into the orthonormal condition for the standard system in </w:t>
      </w:r>
      <w:r>
        <w:fldChar w:fldCharType="begin"/>
      </w:r>
      <w:r>
        <w:instrText xml:space="preserve"> REF _Ref244939283 \h </w:instrText>
      </w:r>
      <w:r>
        <w:fldChar w:fldCharType="separate"/>
      </w:r>
      <w:r>
        <w:t xml:space="preserve">Table </w:t>
      </w:r>
      <w:r>
        <w:rPr>
          <w:noProof/>
        </w:rPr>
        <w:t>2</w:t>
      </w:r>
      <w:r>
        <w:fldChar w:fldCharType="end"/>
      </w:r>
      <w:r>
        <w:t>:</w:t>
      </w:r>
    </w:p>
    <w:p w14:paraId="1567BF52" w14:textId="5659B57C" w:rsidR="00205059" w:rsidRPr="00A453BA" w:rsidRDefault="000F6D6C" w:rsidP="00205059">
      <w:pPr>
        <w:pStyle w:val="BodyText"/>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rad>
                <m:radPr>
                  <m:degHide m:val="1"/>
                  <m:ctrlPr>
                    <w:rPr>
                      <w:rFonts w:ascii="Cambria Math" w:hAnsi="Cambria Math"/>
                      <w:i/>
                    </w:rPr>
                  </m:ctrlPr>
                </m:radPr>
                <m:deg/>
                <m:e>
                  <m:r>
                    <w:rPr>
                      <w:rFonts w:ascii="Cambria Math" w:hAnsi="Cambria Math"/>
                    </w:rPr>
                    <m:t>2</m:t>
                  </m:r>
                </m:e>
              </m:rad>
            </m:num>
            <m:den>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6793C466" w14:textId="6DDF3B80" w:rsidR="00A453BA" w:rsidRPr="00205059" w:rsidRDefault="00A453BA" w:rsidP="00A453BA">
      <w:pPr>
        <w:pStyle w:val="BodyText"/>
      </w:pPr>
      <w:proofErr w:type="gramStart"/>
      <w:r>
        <w:t xml:space="preserve">To satisfy the relationship in </w:t>
      </w:r>
      <w:r>
        <w:fldChar w:fldCharType="begin"/>
      </w:r>
      <w:r>
        <w:instrText xml:space="preserve"> REF _Ref244939468 \h </w:instrText>
      </w:r>
      <w:r>
        <w:fldChar w:fldCharType="separate"/>
      </w:r>
      <w:r>
        <w:t>Eq.</w:t>
      </w:r>
      <w:proofErr w:type="gramEnd"/>
      <w:r>
        <w:t xml:space="preserve">  </w:t>
      </w:r>
      <w:r>
        <w:rPr>
          <w:noProof/>
        </w:rPr>
        <w:t>2</w:t>
      </w:r>
      <w:r>
        <w:noBreakHyphen/>
      </w:r>
      <w:r>
        <w:rPr>
          <w:noProof/>
        </w:rPr>
        <w:t>23</w:t>
      </w:r>
      <w:r>
        <w:fldChar w:fldCharType="end"/>
      </w:r>
      <w:r>
        <w:t xml:space="preserve"> </w:t>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have than to be expressed by:</w:t>
      </w:r>
    </w:p>
    <w:p w14:paraId="4E98DAE8" w14:textId="3A526B7C" w:rsidR="00205059" w:rsidRPr="007F7316" w:rsidRDefault="000F6D6C" w:rsidP="00A453BA">
      <w:pPr>
        <w:pStyle w:val="BodyText"/>
        <w:keepNext/>
        <w:jc w:val="center"/>
      </w:pP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oMath>
      <w:r w:rsidR="00A453BA">
        <w:t>.</w:t>
      </w:r>
    </w:p>
    <w:p w14:paraId="3FDB2EB5" w14:textId="5D257F0E" w:rsidR="00A453BA" w:rsidRDefault="00A453BA" w:rsidP="00A453BA">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25</w:t>
      </w:r>
      <w:r w:rsidR="000F6D6C">
        <w:rPr>
          <w:noProof/>
        </w:rPr>
        <w:fldChar w:fldCharType="end"/>
      </w:r>
    </w:p>
    <w:p w14:paraId="74C85DE2" w14:textId="688FAFDD" w:rsidR="007F7316" w:rsidRDefault="00A453BA" w:rsidP="00A453BA">
      <w:pPr>
        <w:pStyle w:val="BodyText"/>
        <w:ind w:firstLine="0"/>
      </w:pPr>
      <w:r>
        <w:rPr>
          <w:rFonts w:asciiTheme="minorHAnsi" w:eastAsiaTheme="minorEastAsia" w:hAnsiTheme="minorHAnsi" w:cstheme="minorBidi"/>
        </w:rPr>
        <w:tab/>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rsidR="007F7316">
        <w:t xml:space="preserve"> </w:t>
      </w:r>
      <w:proofErr w:type="gramStart"/>
      <w:r w:rsidR="007F7316">
        <w:t>is</w:t>
      </w:r>
      <w:proofErr w:type="gramEnd"/>
      <w:r w:rsidR="007F7316">
        <w:t xml:space="preserve"> therefore orthonormal over </w:t>
      </w:r>
      <m:oMath>
        <m:d>
          <m:dPr>
            <m:begChr m:val="["/>
            <m:endChr m:val="]"/>
            <m:ctrlPr>
              <w:rPr>
                <w:rFonts w:ascii="Cambria Math" w:hAnsi="Cambria Math"/>
                <w:i/>
              </w:rPr>
            </m:ctrlPr>
          </m:dPr>
          <m:e>
            <m:r>
              <w:rPr>
                <w:rFonts w:ascii="Cambria Math" w:hAnsi="Cambria Math"/>
              </w:rPr>
              <m:t>-∞,∞</m:t>
            </m:r>
          </m:e>
        </m:d>
      </m:oMath>
      <w:r w:rsidR="007F7316">
        <w:t xml:space="preserve"> with density function</w:t>
      </w:r>
      <w:r w:rsidR="00AC1EA7">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AC1EA7">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w:t>
      </w:r>
      <w:del w:id="289" w:author="Joshua Cogliati" w:date="2013-11-06T16:04:00Z">
        <w:r w:rsidR="0004204C" w:rsidDel="003B7956">
          <w:delText xml:space="preserve">that </w:delText>
        </w:r>
      </w:del>
      <w:r w:rsidR="0004204C">
        <w:t xml:space="preserve">is orthonormal over the standard norm with support </w:t>
      </w:r>
      <m:oMath>
        <m:d>
          <m:dPr>
            <m:begChr m:val="["/>
            <m:endChr m:val="]"/>
            <m:ctrlPr>
              <w:rPr>
                <w:rFonts w:ascii="Cambria Math" w:hAnsi="Cambria Math"/>
                <w:i/>
              </w:rPr>
            </m:ctrlPr>
          </m:dPr>
          <m:e>
            <m:r>
              <w:rPr>
                <w:rFonts w:ascii="Cambria Math" w:hAnsi="Cambria Math"/>
              </w:rPr>
              <m:t>-∞,∞</m:t>
            </m:r>
          </m:e>
        </m:d>
      </m:oMath>
      <w:r w:rsidR="0004204C">
        <w:t xml:space="preserve"> </w:t>
      </w:r>
      <w:del w:id="290" w:author="Joshua Cogliati" w:date="2013-11-06T16:04:00Z">
        <w:r w:rsidR="0004204C" w:rsidDel="003B7956">
          <w:delText xml:space="preserve">is </w:delText>
        </w:r>
      </w:del>
      <w:ins w:id="291" w:author="Joshua Cogliati" w:date="2013-11-06T16:04:00Z">
        <w:r w:rsidR="003B7956">
          <w:t xml:space="preserve">are </w:t>
        </w:r>
      </w:ins>
      <w:r w:rsidR="0004204C">
        <w:t>therefore defined by</w:t>
      </w:r>
      <w:r>
        <w:t>:</w:t>
      </w:r>
    </w:p>
    <w:p w14:paraId="113F3C06" w14:textId="4253047D" w:rsidR="00AC1EA7" w:rsidRPr="00AC1EA7" w:rsidRDefault="000F6D6C" w:rsidP="00A453BA">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19132311" w14:textId="05018BED" w:rsidR="00A453BA" w:rsidRDefault="00A453BA" w:rsidP="00A453BA">
      <w:pPr>
        <w:pStyle w:val="Caption"/>
        <w:jc w:val="right"/>
      </w:pPr>
      <w:bookmarkStart w:id="292" w:name="_Ref244940508"/>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26</w:t>
      </w:r>
      <w:r w:rsidR="000F6D6C">
        <w:rPr>
          <w:noProof/>
        </w:rPr>
        <w:fldChar w:fldCharType="end"/>
      </w:r>
      <w:bookmarkEnd w:id="292"/>
    </w:p>
    <w:p w14:paraId="2E9E9298" w14:textId="5A597C50" w:rsidR="00FE29D2" w:rsidRDefault="00A453BA" w:rsidP="00FE29D2">
      <w:pPr>
        <w:pStyle w:val="BodyText"/>
        <w:jc w:val="center"/>
      </w:pPr>
      <w:r>
        <w:t>The derivation is tested checking</w:t>
      </w:r>
      <w:r w:rsidR="00911FD2">
        <w:t xml:space="preserve"> </w:t>
      </w:r>
      <w:r>
        <w:t xml:space="preserve">the orthonormal condition </w:t>
      </w:r>
      <w:r w:rsidR="00FA512A">
        <w:t xml:space="preserve">for few moment integrals in appendix </w:t>
      </w:r>
      <w:r w:rsidR="00FE29D2">
        <w:t>1.</w:t>
      </w:r>
    </w:p>
    <w:p w14:paraId="708AD361" w14:textId="77777777" w:rsidR="00FE29D2" w:rsidRDefault="00FE29D2" w:rsidP="00FE29D2">
      <w:pPr>
        <w:pStyle w:val="BodyText"/>
        <w:ind w:firstLine="0"/>
        <w:rPr>
          <w:i/>
          <w:u w:val="single"/>
        </w:rPr>
      </w:pPr>
      <w:r>
        <w:rPr>
          <w:i/>
          <w:u w:val="single"/>
        </w:rPr>
        <w:lastRenderedPageBreak/>
        <w:t>Legendre:</w:t>
      </w:r>
    </w:p>
    <w:p w14:paraId="4CDBA107" w14:textId="5636368B" w:rsidR="00FE29D2" w:rsidRPr="00FE29D2" w:rsidRDefault="00FE29D2" w:rsidP="00FE29D2">
      <w:pPr>
        <w:pStyle w:val="BodyText"/>
        <w:ind w:firstLine="0"/>
        <w:rPr>
          <w:i/>
          <w:u w:val="single"/>
        </w:rPr>
      </w:pPr>
      <w:proofErr w:type="gramStart"/>
      <w:r w:rsidRPr="00FE29D2">
        <w:t xml:space="preserve">The </w:t>
      </w:r>
      <w:r>
        <w:t xml:space="preserve">standard Legendre polynomials from </w:t>
      </w:r>
      <w:r>
        <w:fldChar w:fldCharType="begin"/>
      </w:r>
      <w:r>
        <w:instrText xml:space="preserve"> REF _Ref244939283 \h </w:instrText>
      </w:r>
      <w:r>
        <w:fldChar w:fldCharType="separate"/>
      </w:r>
      <w:r>
        <w:t xml:space="preserve">Table </w:t>
      </w:r>
      <w:r>
        <w:rPr>
          <w:noProof/>
        </w:rPr>
        <w:t>2</w:t>
      </w:r>
      <w:r>
        <w:fldChar w:fldCharType="end"/>
      </w:r>
      <w:r>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oMath>
      <w:r>
        <w:t xml:space="preserve"> re-casted following the coordinate transformation in </w:t>
      </w:r>
      <w:r>
        <w:fldChar w:fldCharType="begin"/>
      </w:r>
      <w:r>
        <w:instrText xml:space="preserve"> REF _Ref244940238 \h </w:instrText>
      </w:r>
      <w:r>
        <w:fldChar w:fldCharType="separate"/>
      </w:r>
      <w:r>
        <w:t>Eq.</w:t>
      </w:r>
      <w:proofErr w:type="gramEnd"/>
      <w:r>
        <w:t xml:space="preserve">  </w:t>
      </w:r>
      <w:r>
        <w:rPr>
          <w:noProof/>
        </w:rPr>
        <w:t>2</w:t>
      </w:r>
      <w:r>
        <w:noBreakHyphen/>
      </w:r>
      <w:r>
        <w:rPr>
          <w:noProof/>
        </w:rPr>
        <w:t>24</w:t>
      </w:r>
      <w:r>
        <w:fldChar w:fldCharType="end"/>
      </w:r>
      <w:r>
        <w:t xml:space="preserve"> leads to:</w:t>
      </w:r>
    </w:p>
    <w:p w14:paraId="45C3FA79" w14:textId="2E3E05D1" w:rsidR="00FE29D2" w:rsidRPr="00FE29D2" w:rsidRDefault="00FE29D2" w:rsidP="00FE29D2">
      <w:pPr>
        <w:pStyle w:val="BodyText"/>
        <w:keepNext/>
        <w:jc w:val="center"/>
      </w:pPr>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0FC8F7D9" w14:textId="1FA9003E" w:rsidR="00FE29D2" w:rsidRDefault="00FE29D2" w:rsidP="00FE29D2">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27</w:t>
      </w:r>
      <w:r w:rsidR="000F6D6C">
        <w:rPr>
          <w:noProof/>
        </w:rPr>
        <w:fldChar w:fldCharType="end"/>
      </w:r>
    </w:p>
    <w:p w14:paraId="78D75A1E" w14:textId="0EFD5806" w:rsidR="00FE29D2" w:rsidRPr="00020FFE" w:rsidRDefault="00FE29D2" w:rsidP="00FE29D2">
      <w:pPr>
        <w:pStyle w:val="BodyText"/>
      </w:pPr>
      <w:proofErr w:type="gramStart"/>
      <w:r>
        <w:t xml:space="preserve">The normalization condition to satisfy </w:t>
      </w:r>
      <w:r>
        <w:fldChar w:fldCharType="begin"/>
      </w:r>
      <w:r>
        <w:instrText xml:space="preserve"> REF _Ref244939468 \h </w:instrText>
      </w:r>
      <w:r>
        <w:fldChar w:fldCharType="separate"/>
      </w:r>
      <w:r>
        <w:t>Eq.</w:t>
      </w:r>
      <w:proofErr w:type="gramEnd"/>
      <w:r>
        <w:t xml:space="preserve">  </w:t>
      </w:r>
      <w:r>
        <w:rPr>
          <w:noProof/>
        </w:rPr>
        <w:t>2</w:t>
      </w:r>
      <w:r>
        <w:noBreakHyphen/>
      </w:r>
      <w:r>
        <w:rPr>
          <w:noProof/>
        </w:rPr>
        <w:t>23</w:t>
      </w:r>
      <w:r>
        <w:fldChar w:fldCharType="end"/>
      </w:r>
      <w:r>
        <w:t xml:space="preserve"> is therefore met by posing: </w:t>
      </w:r>
    </w:p>
    <w:p w14:paraId="514ED201" w14:textId="2305BF5C" w:rsidR="00FE29D2" w:rsidRDefault="000F6D6C" w:rsidP="00FE29D2">
      <w:pPr>
        <w:pStyle w:val="BodyText"/>
        <w:keepNext/>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p w14:paraId="38507CEC" w14:textId="03FB397C" w:rsidR="00FE29D2" w:rsidRDefault="00FE29D2" w:rsidP="00FE29D2">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28</w:t>
      </w:r>
      <w:r w:rsidR="000F6D6C">
        <w:rPr>
          <w:noProof/>
        </w:rPr>
        <w:fldChar w:fldCharType="end"/>
      </w:r>
    </w:p>
    <w:p w14:paraId="57DB49D4" w14:textId="5E0B8FD0" w:rsidR="00FE29D2" w:rsidRDefault="000F6D6C" w:rsidP="00FE29D2">
      <w:pPr>
        <w:pStyle w:val="BodyText"/>
      </w:pPr>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oMath>
      <w:r w:rsidR="00FE29D2">
        <w:t xml:space="preserve"> </w:t>
      </w:r>
      <w:proofErr w:type="gramStart"/>
      <w:r w:rsidR="00FE29D2">
        <w:t>is</w:t>
      </w:r>
      <w:proofErr w:type="gramEnd"/>
      <w:r w:rsidR="00FE29D2">
        <w:t xml:space="preserve"> therefore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FE29D2">
        <w:t xml:space="preserve"> with density function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w:r w:rsidR="00FE29D2">
        <w:t xml:space="preserve"> and</w:t>
      </w:r>
    </w:p>
    <w:p w14:paraId="12AC1F36" w14:textId="77777777" w:rsidR="00FE29D2" w:rsidRDefault="000F6D6C" w:rsidP="00FE29D2">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oMath>
      </m:oMathPara>
    </w:p>
    <w:p w14:paraId="1E224149" w14:textId="25F1BD0A" w:rsidR="00FE29D2" w:rsidRDefault="00FE29D2" w:rsidP="00FE29D2">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29</w:t>
      </w:r>
      <w:r w:rsidR="000F6D6C">
        <w:rPr>
          <w:noProof/>
        </w:rPr>
        <w:fldChar w:fldCharType="end"/>
      </w:r>
    </w:p>
    <w:p w14:paraId="7036223F" w14:textId="77777777" w:rsidR="00FE29D2" w:rsidRDefault="00FE29D2" w:rsidP="00FE29D2">
      <w:pPr>
        <w:pStyle w:val="BodyText"/>
        <w:ind w:firstLine="0"/>
      </w:pPr>
      <w:proofErr w:type="gramStart"/>
      <w:r>
        <w:t>is</w:t>
      </w:r>
      <w:proofErr w:type="gramEnd"/>
      <w:r>
        <w:t xml:space="preserv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with the standard measure.</w:t>
      </w:r>
    </w:p>
    <w:p w14:paraId="67CCBD9A" w14:textId="63036919" w:rsidR="00FE29D2" w:rsidRDefault="00FE29D2" w:rsidP="00FE29D2">
      <w:pPr>
        <w:pStyle w:val="BodyText"/>
      </w:pPr>
      <w:r>
        <w:t xml:space="preserve">It is </w:t>
      </w:r>
      <w:del w:id="293" w:author="Joshua Cogliati" w:date="2013-11-06T16:05:00Z">
        <w:r w:rsidDel="003B7956">
          <w:delText xml:space="preserve">immediate </w:delText>
        </w:r>
      </w:del>
      <w:ins w:id="294" w:author="Joshua Cogliati" w:date="2013-11-06T16:05:00Z">
        <w:r w:rsidR="003B7956">
          <w:t xml:space="preserve">required </w:t>
        </w:r>
      </w:ins>
      <w:r>
        <w:t xml:space="preserve">in this case to verify that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oMath>
      <w:r>
        <w:t>=1:</w:t>
      </w:r>
    </w:p>
    <w:p w14:paraId="706A3070" w14:textId="7B055A15" w:rsidR="00FE29D2" w:rsidRPr="00BA7D81" w:rsidRDefault="000F6D6C" w:rsidP="00FE29D2">
      <w:pPr>
        <w:pStyle w:val="BodyText"/>
        <w:jc w:val="cente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oMath>
      </m:oMathPara>
    </w:p>
    <w:p w14:paraId="34D13F56" w14:textId="77777777" w:rsidR="00FE29D2" w:rsidRPr="00BA7D81" w:rsidRDefault="00FE29D2" w:rsidP="00FE29D2">
      <w:pPr>
        <w:pStyle w:val="BodyText"/>
        <w:jc w:val="center"/>
      </w:pPr>
    </w:p>
    <w:p w14:paraId="5A778974" w14:textId="77777777" w:rsidR="00FE29D2" w:rsidRPr="00C22719" w:rsidRDefault="000F6D6C" w:rsidP="00FE29D2">
      <w:pPr>
        <w:pStyle w:val="BodyText"/>
        <w:jc w:val="cente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dx</m:t>
              </m:r>
            </m:e>
          </m:nary>
          <w:del w:id="295" w:author="Diego Mandelli" w:date="2013-11-06T16:20:00Z">
            <m:r>
              <w:rPr>
                <w:rFonts w:ascii="Cambria Math" w:hAnsi="Cambria Math"/>
              </w:rPr>
              <m:t>=1 (Q.D.E.)</m:t>
            </m:r>
          </w:del>
        </m:oMath>
      </m:oMathPara>
    </w:p>
    <w:p w14:paraId="3144EA69" w14:textId="77777777" w:rsidR="00C22719" w:rsidRDefault="00C22719" w:rsidP="00C22719">
      <w:pPr>
        <w:pStyle w:val="BodyText"/>
      </w:pPr>
    </w:p>
    <w:p w14:paraId="0653C13A" w14:textId="14E3D287" w:rsidR="00C22719" w:rsidRDefault="00C22719" w:rsidP="00C22719">
      <w:pPr>
        <w:pStyle w:val="BodyText"/>
      </w:pPr>
      <w:r>
        <w:t xml:space="preserve">Now that the new orthonormal polynomials have been defined by means of the polynomials in the reference system and the change of coordinates described by </w:t>
      </w:r>
      <w:r>
        <w:fldChar w:fldCharType="begin"/>
      </w:r>
      <w:r>
        <w:instrText xml:space="preserve"> REF _Ref244940238 \h </w:instrText>
      </w:r>
      <w:r>
        <w:fldChar w:fldCharType="separate"/>
      </w:r>
      <w:r>
        <w:t xml:space="preserve">Eq.  </w:t>
      </w:r>
      <w:r>
        <w:rPr>
          <w:noProof/>
        </w:rPr>
        <w:t>2</w:t>
      </w:r>
      <w:r>
        <w:noBreakHyphen/>
      </w:r>
      <w:r>
        <w:rPr>
          <w:noProof/>
        </w:rPr>
        <w:t>24</w:t>
      </w:r>
      <w:r>
        <w:fldChar w:fldCharType="end"/>
      </w:r>
      <w:ins w:id="296" w:author="Joshua Cogliati" w:date="2013-11-07T07:39:00Z">
        <w:r>
          <w:t xml:space="preserve"> </w:t>
        </w:r>
      </w:ins>
      <w:ins w:id="297" w:author="Joshua Cogliati" w:date="2013-11-06T16:05:00Z">
        <w:r w:rsidR="003B7956">
          <w:t xml:space="preserve">is done </w:t>
        </w:r>
      </w:ins>
      <w:r>
        <w:t>the expansion series becomes:</w:t>
      </w:r>
    </w:p>
    <w:p w14:paraId="6A46B1CE" w14:textId="240FBB0F" w:rsidR="00C22719" w:rsidRPr="00C22719" w:rsidRDefault="000F6D6C" w:rsidP="001D2B79">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0FE24B9F" w14:textId="468A0465" w:rsidR="001D2B79" w:rsidRDefault="001D2B79" w:rsidP="001D2B79">
      <w:pPr>
        <w:pStyle w:val="Caption"/>
        <w:jc w:val="right"/>
      </w:pPr>
      <w:bookmarkStart w:id="298" w:name="_Ref245184499"/>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30</w:t>
      </w:r>
      <w:r w:rsidR="000F6D6C">
        <w:rPr>
          <w:noProof/>
        </w:rPr>
        <w:fldChar w:fldCharType="end"/>
      </w:r>
      <w:bookmarkEnd w:id="298"/>
    </w:p>
    <w:p w14:paraId="2D0E182B" w14:textId="4DCCECF7" w:rsidR="00C22719" w:rsidRPr="00DB4B20" w:rsidRDefault="00C22719" w:rsidP="00C22719">
      <w:pPr>
        <w:pStyle w:val="BodyText"/>
      </w:pPr>
      <w:r>
        <w:t>Where the moments are expressed by:</w:t>
      </w:r>
    </w:p>
    <w:p w14:paraId="17956509" w14:textId="77777777" w:rsidR="00C22719" w:rsidRPr="00C76449" w:rsidRDefault="000F6D6C"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5F35562E" w14:textId="235A0A78" w:rsidR="001D2B79" w:rsidRDefault="001D2B79" w:rsidP="001D2B79">
      <w:pPr>
        <w:pStyle w:val="Caption"/>
        <w:jc w:val="right"/>
      </w:pPr>
      <w:bookmarkStart w:id="299" w:name="_Ref245130395"/>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31</w:t>
      </w:r>
      <w:r w:rsidR="000F6D6C">
        <w:rPr>
          <w:noProof/>
        </w:rPr>
        <w:fldChar w:fldCharType="end"/>
      </w:r>
      <w:bookmarkEnd w:id="299"/>
    </w:p>
    <w:p w14:paraId="687DC579" w14:textId="49ABB07F" w:rsidR="00C22719" w:rsidRPr="000E67B7" w:rsidRDefault="000F6D6C"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oMath>
      </m:oMathPara>
    </w:p>
    <w:p w14:paraId="7D96421F" w14:textId="3833F443" w:rsidR="001D2B79" w:rsidRDefault="001D2B79" w:rsidP="001D2B79">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32</w:t>
      </w:r>
      <w:r w:rsidR="000F6D6C">
        <w:rPr>
          <w:noProof/>
        </w:rPr>
        <w:fldChar w:fldCharType="end"/>
      </w:r>
    </w:p>
    <w:p w14:paraId="1378528B" w14:textId="6678A1DE" w:rsidR="000E67B7" w:rsidRDefault="000E67B7" w:rsidP="00C22719">
      <w:pPr>
        <w:pStyle w:val="BodyText"/>
      </w:pPr>
      <w:r>
        <w:t xml:space="preserve">Table 3 reports the expression of the </w:t>
      </w:r>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w:r>
        <w:t xml:space="preserve"> for a generalized reference system.</w:t>
      </w:r>
    </w:p>
    <w:p w14:paraId="4D1A5A20" w14:textId="77777777" w:rsidR="000E67B7" w:rsidRDefault="000E67B7">
      <w:pPr>
        <w:pStyle w:val="Caption"/>
        <w:keepNext/>
        <w:jc w:val="center"/>
        <w:pPrChange w:id="300" w:author="Diego Mandelli" w:date="2013-11-07T07:39:00Z">
          <w:pPr>
            <w:pStyle w:val="Caption"/>
            <w:keepNext/>
          </w:pPr>
        </w:pPrChange>
      </w:pPr>
      <w:r>
        <w:t xml:space="preserve">Table </w:t>
      </w:r>
      <w:r w:rsidR="000F6D6C">
        <w:fldChar w:fldCharType="begin"/>
      </w:r>
      <w:r w:rsidR="000F6D6C">
        <w:instrText xml:space="preserve"> SEQ Table \* ARABIC </w:instrText>
      </w:r>
      <w:r w:rsidR="000F6D6C">
        <w:fldChar w:fldCharType="separate"/>
      </w:r>
      <w:r w:rsidR="00DD2966">
        <w:rPr>
          <w:noProof/>
        </w:rPr>
        <w:t>3</w:t>
      </w:r>
      <w:r w:rsidR="000F6D6C">
        <w:rPr>
          <w:noProof/>
        </w:rPr>
        <w:fldChar w:fldCharType="end"/>
      </w:r>
      <w:r>
        <w:t xml:space="preserve">: Expression for the first 3 orders of </w:t>
      </w:r>
      <w:proofErr w:type="spellStart"/>
      <w:r>
        <w:t>Hermite</w:t>
      </w:r>
      <w:proofErr w:type="spellEnd"/>
      <w:r>
        <w:t xml:space="preserve"> polynomials</w:t>
      </w:r>
    </w:p>
    <w:tbl>
      <w:tblPr>
        <w:tblStyle w:val="TableGrid"/>
        <w:tblW w:w="0" w:type="auto"/>
        <w:tblLook w:val="04A0" w:firstRow="1" w:lastRow="0" w:firstColumn="1" w:lastColumn="0" w:noHBand="0" w:noVBand="1"/>
      </w:tblPr>
      <w:tblGrid>
        <w:gridCol w:w="1188"/>
        <w:gridCol w:w="4230"/>
        <w:gridCol w:w="4158"/>
      </w:tblGrid>
      <w:tr w:rsidR="000E67B7" w14:paraId="47728E3C" w14:textId="77777777" w:rsidTr="00BF3DC8">
        <w:tc>
          <w:tcPr>
            <w:tcW w:w="1188" w:type="dxa"/>
          </w:tcPr>
          <w:p w14:paraId="07006541" w14:textId="77777777" w:rsidR="000E67B7" w:rsidRDefault="000E67B7" w:rsidP="000E67B7">
            <w:pPr>
              <w:rPr>
                <w:rFonts w:ascii="CMR10" w:hAnsi="CMR10" w:hint="eastAsia"/>
              </w:rPr>
            </w:pPr>
            <w:r>
              <w:rPr>
                <w:rFonts w:ascii="CMR10" w:hAnsi="CMR10"/>
              </w:rPr>
              <w:t>Order</w:t>
            </w:r>
          </w:p>
        </w:tc>
        <w:tc>
          <w:tcPr>
            <w:tcW w:w="4230" w:type="dxa"/>
          </w:tcPr>
          <w:p w14:paraId="35392A1B" w14:textId="3B6FB41D" w:rsidR="000E67B7" w:rsidRDefault="000F6D6C" w:rsidP="000E67B7">
            <w:pPr>
              <w:rPr>
                <w:rFonts w:ascii="CMR10" w:hAnsi="CMR10" w:hint="eastAsia"/>
              </w:rPr>
            </w:pPr>
            <m:oMathPara>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m:oMathPara>
          </w:p>
        </w:tc>
        <w:tc>
          <w:tcPr>
            <w:tcW w:w="4158" w:type="dxa"/>
          </w:tcPr>
          <w:p w14:paraId="6D113030" w14:textId="6AA594E2" w:rsidR="000E67B7" w:rsidRDefault="000F6D6C" w:rsidP="000E67B7">
            <w:pPr>
              <w:rPr>
                <w:rFonts w:ascii="CMR10" w:hAnsi="CMR10" w:hint="eastAsia"/>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m:oMathPara>
          </w:p>
        </w:tc>
      </w:tr>
      <w:tr w:rsidR="005A12FA" w14:paraId="45B95D05" w14:textId="77777777" w:rsidTr="00BF3DC8">
        <w:tc>
          <w:tcPr>
            <w:tcW w:w="1188" w:type="dxa"/>
          </w:tcPr>
          <w:p w14:paraId="10C763C0" w14:textId="77777777" w:rsidR="005A12FA" w:rsidRDefault="005A12FA" w:rsidP="000E67B7">
            <w:pPr>
              <w:rPr>
                <w:rFonts w:ascii="CMR10" w:hAnsi="CMR10" w:hint="eastAsia"/>
              </w:rPr>
            </w:pPr>
            <w:r>
              <w:rPr>
                <w:rFonts w:ascii="CMR10" w:hAnsi="CMR10"/>
              </w:rPr>
              <w:t>0</w:t>
            </w:r>
          </w:p>
        </w:tc>
        <w:tc>
          <w:tcPr>
            <w:tcW w:w="4230" w:type="dxa"/>
          </w:tcPr>
          <w:p w14:paraId="4C4A68F5" w14:textId="6DDB6E4B" w:rsidR="005A12FA" w:rsidRDefault="000F6D6C" w:rsidP="000E67B7">
            <w:pPr>
              <w:rPr>
                <w:rFonts w:ascii="CMR10" w:hAnsi="CMR10" w:hint="eastAsia"/>
              </w:rPr>
            </w:pPr>
            <m:oMathPara>
              <m:oMath>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5DA95F49" w14:textId="410A339D" w:rsidR="005A12FA" w:rsidRDefault="000F6D6C" w:rsidP="000E67B7">
            <w:pPr>
              <w:rPr>
                <w:rFonts w:ascii="CMR10" w:hAnsi="CMR10" w:hint="eastAsia"/>
              </w:rPr>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7D920EBD" w14:textId="77777777" w:rsidTr="00BF3DC8">
        <w:tc>
          <w:tcPr>
            <w:tcW w:w="1188" w:type="dxa"/>
          </w:tcPr>
          <w:p w14:paraId="73325910" w14:textId="77777777" w:rsidR="005A12FA" w:rsidRDefault="005A12FA" w:rsidP="000E67B7">
            <w:pPr>
              <w:rPr>
                <w:rFonts w:ascii="CMR10" w:hAnsi="CMR10" w:hint="eastAsia"/>
              </w:rPr>
            </w:pPr>
            <w:r>
              <w:rPr>
                <w:rFonts w:ascii="CMR10" w:hAnsi="CMR10"/>
              </w:rPr>
              <w:t>1</w:t>
            </w:r>
          </w:p>
        </w:tc>
        <w:tc>
          <w:tcPr>
            <w:tcW w:w="4230" w:type="dxa"/>
          </w:tcPr>
          <w:p w14:paraId="6D8FA941" w14:textId="1AC78532" w:rsidR="005A12FA" w:rsidRDefault="000F6D6C" w:rsidP="00BF3DC8">
            <w:pPr>
              <w:rPr>
                <w:rFonts w:ascii="CMR10" w:hAnsi="CMR10" w:hint="eastAsia"/>
              </w:rPr>
            </w:pPr>
            <m:oMathPara>
              <m:oMath>
                <m:d>
                  <m:dPr>
                    <m:ctrlPr>
                      <w:rPr>
                        <w:rFonts w:ascii="Cambria Math" w:hAnsi="Cambria Math"/>
                        <w:i/>
                      </w:rPr>
                    </m:ctrlPr>
                  </m:dPr>
                  <m:e>
                    <m:r>
                      <w:rPr>
                        <w:rFonts w:ascii="Cambria Math" w:hAnsi="Cambria Math"/>
                      </w:rPr>
                      <m:t>x-m</m:t>
                    </m:r>
                  </m:e>
                </m:d>
                <m:f>
                  <m:fPr>
                    <m:ctrlPr>
                      <w:rPr>
                        <w:rFonts w:ascii="Cambria Math" w:hAnsi="Cambria Math"/>
                        <w:i/>
                      </w:rPr>
                    </m:ctrlPr>
                  </m:fPr>
                  <m:num>
                    <m:r>
                      <w:rPr>
                        <w:rFonts w:ascii="Cambria Math" w:hAnsi="Cambria Math"/>
                      </w:rPr>
                      <m:t>2</m:t>
                    </m:r>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p>
        </w:tc>
        <w:tc>
          <w:tcPr>
            <w:tcW w:w="4158" w:type="dxa"/>
          </w:tcPr>
          <w:p w14:paraId="3B5D18ED" w14:textId="573C1BE3" w:rsidR="005A12FA" w:rsidRDefault="005A12FA" w:rsidP="00BF3DC8">
            <w:pPr>
              <w:rPr>
                <w:rFonts w:ascii="CMR10" w:hAnsi="CMR10" w:hint="eastAsia"/>
              </w:rPr>
            </w:pPr>
            <m:oMathPara>
              <m:oMath>
                <m:r>
                  <w:rPr>
                    <w:rFonts w:ascii="Cambria Math" w:hAnsi="Cambria Math"/>
                  </w:rPr>
                  <m:t>x</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01A7D826" w14:textId="77777777" w:rsidTr="00BF3DC8">
        <w:tc>
          <w:tcPr>
            <w:tcW w:w="1188" w:type="dxa"/>
          </w:tcPr>
          <w:p w14:paraId="674C7646" w14:textId="77777777" w:rsidR="005A12FA" w:rsidRDefault="005A12FA" w:rsidP="000E67B7">
            <w:pPr>
              <w:rPr>
                <w:rFonts w:ascii="CMR10" w:hAnsi="CMR10" w:hint="eastAsia"/>
              </w:rPr>
            </w:pPr>
            <w:r>
              <w:rPr>
                <w:rFonts w:ascii="CMR10" w:hAnsi="CMR10"/>
              </w:rPr>
              <w:t>2</w:t>
            </w:r>
          </w:p>
        </w:tc>
        <w:tc>
          <w:tcPr>
            <w:tcW w:w="4230" w:type="dxa"/>
          </w:tcPr>
          <w:p w14:paraId="7B6240F4" w14:textId="7CD410EA" w:rsidR="005A12FA" w:rsidRDefault="000F6D6C" w:rsidP="000E67B7">
            <w:pPr>
              <w:rPr>
                <w:rFonts w:ascii="CMR10" w:hAnsi="CMR10"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0362D591" w14:textId="511EC508" w:rsidR="005A12FA" w:rsidRDefault="000F6D6C" w:rsidP="00BF3DC8">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5</m:t>
                    </m:r>
                  </m:e>
                </m:rad>
              </m:oMath>
            </m:oMathPara>
          </w:p>
        </w:tc>
      </w:tr>
      <w:tr w:rsidR="005A12FA" w14:paraId="3C2B4EF7" w14:textId="77777777" w:rsidTr="00BF3DC8">
        <w:tc>
          <w:tcPr>
            <w:tcW w:w="1188" w:type="dxa"/>
          </w:tcPr>
          <w:p w14:paraId="1F1BCD53" w14:textId="77777777" w:rsidR="005A12FA" w:rsidRDefault="005A12FA" w:rsidP="000E67B7">
            <w:pPr>
              <w:rPr>
                <w:rFonts w:ascii="CMR10" w:hAnsi="CMR10" w:hint="eastAsia"/>
              </w:rPr>
            </w:pPr>
            <w:r>
              <w:rPr>
                <w:rFonts w:ascii="CMR10" w:hAnsi="CMR10"/>
              </w:rPr>
              <w:t>3</w:t>
            </w:r>
          </w:p>
        </w:tc>
        <w:tc>
          <w:tcPr>
            <w:tcW w:w="4230" w:type="dxa"/>
          </w:tcPr>
          <w:p w14:paraId="08A0A061" w14:textId="17F18BD6" w:rsidR="005A12FA" w:rsidRDefault="000F6D6C" w:rsidP="00BF3DC8">
            <w:pPr>
              <w:rPr>
                <w:rFonts w:ascii="CMR10" w:hAnsi="CMR10" w:hint="eastAsia"/>
              </w:rPr>
            </w:pPr>
            <m:oMathPara>
              <m:oMath>
                <m:d>
                  <m:dPr>
                    <m:ctrlPr>
                      <w:rPr>
                        <w:rFonts w:ascii="Cambria Math" w:hAnsi="Cambria Math"/>
                        <w:i/>
                      </w:rPr>
                    </m:ctrlPr>
                  </m:dPr>
                  <m:e>
                    <m:r>
                      <w:rPr>
                        <w:rFonts w:ascii="Cambria Math" w:hAnsi="Cambria Math"/>
                      </w:rPr>
                      <m:t>x-m</m:t>
                    </m:r>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-3</m:t>
                    </m:r>
                  </m:e>
                </m:d>
                <m:f>
                  <m:fPr>
                    <m:ctrlPr>
                      <w:rPr>
                        <w:rFonts w:ascii="Cambria Math" w:hAnsi="Cambria Math"/>
                        <w:i/>
                      </w:rPr>
                    </m:ctrlPr>
                  </m:fPr>
                  <m:num>
                    <m:r>
                      <w:rPr>
                        <w:rFonts w:ascii="Cambria Math" w:hAnsi="Cambria Math"/>
                      </w:rPr>
                      <m:t>2</m:t>
                    </m:r>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p>
        </w:tc>
        <w:tc>
          <w:tcPr>
            <w:tcW w:w="4158" w:type="dxa"/>
          </w:tcPr>
          <w:p w14:paraId="15356333" w14:textId="683B1ED7" w:rsidR="005A12FA" w:rsidRDefault="000F6D6C" w:rsidP="00BF3DC8">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7</m:t>
                    </m:r>
                  </m:e>
                </m:rad>
              </m:oMath>
            </m:oMathPara>
          </w:p>
        </w:tc>
      </w:tr>
    </w:tbl>
    <w:p w14:paraId="64813B19" w14:textId="77777777" w:rsidR="000E67B7" w:rsidRDefault="000E67B7" w:rsidP="000E67B7">
      <w:pPr>
        <w:rPr>
          <w:rFonts w:ascii="CMR10" w:hAnsi="CMR10"/>
        </w:rPr>
      </w:pPr>
    </w:p>
    <w:p w14:paraId="66875333" w14:textId="78727155" w:rsidR="000E67B7" w:rsidRDefault="000E67B7" w:rsidP="000E67B7">
      <w:pPr>
        <w:pStyle w:val="Heading3"/>
      </w:pPr>
      <w:bookmarkStart w:id="301" w:name="_Toc245372498"/>
      <w:bookmarkStart w:id="302" w:name="_Toc245429318"/>
      <w:r>
        <w:t>Numerical evaluation of the moment integrals</w:t>
      </w:r>
      <w:bookmarkEnd w:id="301"/>
      <w:bookmarkEnd w:id="302"/>
    </w:p>
    <w:p w14:paraId="7518A073" w14:textId="5AF3DDAC" w:rsidR="00696F5F" w:rsidRDefault="000E67B7" w:rsidP="00696F5F">
      <w:pPr>
        <w:pStyle w:val="BodyText"/>
      </w:pPr>
      <w:r>
        <w:t xml:space="preserve">Collocation methods have the characteristics of not altering the solution scheme for </w:t>
      </w:r>
      <m:oMath>
        <m:acc>
          <m:accPr>
            <m:chr m:val="̅"/>
            <m:ctrlPr>
              <w:rPr>
                <w:rFonts w:ascii="Cambria Math" w:hAnsi="Cambria Math"/>
                <w:i/>
              </w:rPr>
            </m:ctrlPr>
          </m:accPr>
          <m:e>
            <m:r>
              <w:rPr>
                <w:rFonts w:ascii="Cambria Math" w:hAnsi="Cambria Math"/>
              </w:rPr>
              <m:t>ξ</m:t>
            </m:r>
          </m:e>
        </m:acc>
      </m:oMath>
      <w:r>
        <w:t xml:space="preserve"> introducing additional equations for the solution of </w:t>
      </w:r>
      <w:r w:rsidR="00696F5F">
        <w:t>its</w:t>
      </w:r>
      <w:r>
        <w:t xml:space="preserve"> moments </w:t>
      </w:r>
      <w:r w:rsidR="00696F5F">
        <w:t xml:space="preserve">but rather reconstruct the moments from the knowledge of </w:t>
      </w:r>
      <m:oMath>
        <m:acc>
          <m:accPr>
            <m:chr m:val="̅"/>
            <m:ctrlPr>
              <w:rPr>
                <w:rFonts w:ascii="Cambria Math" w:hAnsi="Cambria Math"/>
                <w:i/>
              </w:rPr>
            </m:ctrlPr>
          </m:accPr>
          <m:e>
            <m:r>
              <w:rPr>
                <w:rFonts w:ascii="Cambria Math" w:hAnsi="Cambria Math"/>
              </w:rPr>
              <m:t>ξ</m:t>
            </m:r>
          </m:e>
        </m:acc>
      </m:oMath>
      <w:r>
        <w:t xml:space="preserve"> </w:t>
      </w:r>
      <w:r w:rsidR="00696F5F">
        <w:t xml:space="preserve">with </w:t>
      </w:r>
      <w:ins w:id="303" w:author="Joshua Cogliati" w:date="2013-11-06T16:06:00Z">
        <w:r w:rsidR="005554C5">
          <w:t xml:space="preserve">to </w:t>
        </w:r>
      </w:ins>
      <w:r w:rsidR="00696F5F">
        <w:t xml:space="preserve">respect predetermined values of </w:t>
      </w:r>
      <m:oMath>
        <m:d>
          <m:dPr>
            <m:ctrlPr>
              <w:rPr>
                <w:rFonts w:ascii="Cambria Math" w:hAnsi="Cambria Math"/>
                <w:i/>
              </w:rPr>
            </m:ctrlPr>
          </m:dPr>
          <m:e>
            <m:r>
              <w:rPr>
                <w:rFonts w:ascii="Cambria Math" w:hAnsi="Cambria Math"/>
              </w:rPr>
              <m:t>x,y</m:t>
            </m:r>
          </m:e>
        </m:d>
      </m:oMath>
      <w:r w:rsidR="00696F5F">
        <w:t>. Essentially collocation methods implements Gauss or Gauss like methodologies, with respect the polynomial basis, to compute the moment integrals. Here we will illustrate only the exact Gauss methodology that has been implemented into RAVEN.</w:t>
      </w:r>
    </w:p>
    <w:p w14:paraId="2796DFF7" w14:textId="588BFFE0" w:rsidR="00975FAF" w:rsidRDefault="00975FAF" w:rsidP="00696F5F">
      <w:pPr>
        <w:pStyle w:val="BodyText"/>
      </w:pPr>
      <w:r>
        <w:t>Finding the Gauss point and weights it is a costly and not trivial task therefore it is useful to use external libraries</w:t>
      </w:r>
      <w:del w:id="304" w:author="Joshua Cogliati" w:date="2013-11-07T07:39:00Z">
        <w:r>
          <w:delText>,</w:delText>
        </w:r>
      </w:del>
      <w:ins w:id="305" w:author="Joshua Cogliati" w:date="2013-11-06T16:08:00Z">
        <w:r w:rsidR="005554C5">
          <w:t>;</w:t>
        </w:r>
      </w:ins>
      <w:del w:id="306" w:author="Joshua Cogliati" w:date="2013-11-06T16:08:00Z">
        <w:r w:rsidDel="005554C5">
          <w:delText>,</w:delText>
        </w:r>
      </w:del>
      <w:r>
        <w:t xml:space="preserve"> RAVEN uses the special function module of </w:t>
      </w:r>
      <w:proofErr w:type="spellStart"/>
      <w:r>
        <w:t>numpy</w:t>
      </w:r>
      <w:proofErr w:type="spellEnd"/>
      <w:r>
        <w:t xml:space="preserve"> []. This library provides the points and weights for standardized weighting function and support. In this particularly case it is provided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that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535C6" w14:paraId="5B52A08E" w14:textId="77777777" w:rsidTr="00C535C6">
        <w:tc>
          <w:tcPr>
            <w:tcW w:w="4788" w:type="dxa"/>
          </w:tcPr>
          <w:p w14:paraId="30C9C37B" w14:textId="7FF651B2" w:rsidR="00C535C6" w:rsidRDefault="00C535C6" w:rsidP="00C535C6">
            <w:pPr>
              <w:pStyle w:val="BodyText"/>
              <w:ind w:firstLine="0"/>
              <w:jc w:val="center"/>
            </w:pPr>
            <w:r>
              <w:t>Legendre</w:t>
            </w:r>
          </w:p>
        </w:tc>
        <w:tc>
          <w:tcPr>
            <w:tcW w:w="4788" w:type="dxa"/>
          </w:tcPr>
          <w:p w14:paraId="475D249E" w14:textId="1B390354" w:rsidR="00C535C6" w:rsidRDefault="00C535C6" w:rsidP="00C535C6">
            <w:pPr>
              <w:pStyle w:val="BodyText"/>
              <w:ind w:firstLine="0"/>
              <w:jc w:val="center"/>
            </w:pPr>
            <w:proofErr w:type="spellStart"/>
            <w:r>
              <w:t>Hermite</w:t>
            </w:r>
            <w:proofErr w:type="spellEnd"/>
          </w:p>
        </w:tc>
      </w:tr>
      <w:tr w:rsidR="00C535C6" w14:paraId="61832A30" w14:textId="77777777" w:rsidTr="00C535C6">
        <w:tc>
          <w:tcPr>
            <w:tcW w:w="4788" w:type="dxa"/>
          </w:tcPr>
          <w:p w14:paraId="4854DC2C" w14:textId="090BAF71" w:rsidR="00C535C6" w:rsidRDefault="000F6D6C" w:rsidP="00C535C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e>
                </m:nary>
                <m:r>
                  <w:rPr>
                    <w:rFonts w:ascii="Cambria Math" w:hAnsi="Cambria Math"/>
                  </w:rPr>
                  <m:t>dy'=</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0BE65BA7" w14:textId="73986A5D" w:rsidR="00C535C6" w:rsidRDefault="00FD7CC8" w:rsidP="00696F5F">
            <w:pPr>
              <w:pStyle w:val="BodyText"/>
              <w:ind w:firstLine="0"/>
            </w:pPr>
            <w:r>
              <w:t xml:space="preserve"> </w:t>
            </w:r>
          </w:p>
        </w:tc>
        <w:tc>
          <w:tcPr>
            <w:tcW w:w="4788" w:type="dxa"/>
          </w:tcPr>
          <w:p w14:paraId="67F664A9" w14:textId="3FCDA348" w:rsidR="00C535C6" w:rsidRPr="00064618" w:rsidRDefault="000F6D6C" w:rsidP="00C535C6">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e>
                </m:nary>
                <m:r>
                  <w:rPr>
                    <w:rFonts w:ascii="Cambria Math" w:hAnsi="Cambria Math"/>
                  </w:rPr>
                  <m:t>dx'=</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F56D702" w14:textId="77777777" w:rsidR="00C535C6" w:rsidRDefault="00C535C6" w:rsidP="0026619A">
            <w:pPr>
              <w:pStyle w:val="BodyText"/>
              <w:keepNext/>
              <w:ind w:firstLine="0"/>
            </w:pPr>
          </w:p>
        </w:tc>
      </w:tr>
    </w:tbl>
    <w:p w14:paraId="2129002F" w14:textId="691E46CB" w:rsidR="0026619A" w:rsidRDefault="0026619A" w:rsidP="0026619A">
      <w:pPr>
        <w:pStyle w:val="Caption"/>
        <w:jc w:val="right"/>
      </w:pPr>
      <w:bookmarkStart w:id="307" w:name="_Ref245182252"/>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33</w:t>
      </w:r>
      <w:r w:rsidR="000F6D6C">
        <w:rPr>
          <w:noProof/>
        </w:rPr>
        <w:fldChar w:fldCharType="end"/>
      </w:r>
      <w:bookmarkEnd w:id="307"/>
    </w:p>
    <w:p w14:paraId="4E693670" w14:textId="77777777" w:rsidR="00FD7CC8" w:rsidRPr="00A453BA" w:rsidRDefault="00FD7CC8" w:rsidP="00FD7CC8">
      <w:pPr>
        <w:pStyle w:val="BodyText"/>
        <w:ind w:firstLine="0"/>
        <w:rPr>
          <w:i/>
          <w:u w:val="single"/>
        </w:rPr>
      </w:pPr>
      <w:proofErr w:type="spellStart"/>
      <w:r w:rsidRPr="00A453BA">
        <w:rPr>
          <w:i/>
          <w:u w:val="single"/>
        </w:rPr>
        <w:t>Hermite</w:t>
      </w:r>
      <w:proofErr w:type="spellEnd"/>
      <w:r>
        <w:rPr>
          <w:i/>
          <w:u w:val="single"/>
        </w:rPr>
        <w:t>:</w:t>
      </w:r>
    </w:p>
    <w:p w14:paraId="4B03D3AD" w14:textId="71FB01E0" w:rsidR="00432F26" w:rsidRPr="008B2EBD" w:rsidRDefault="00FD7CC8" w:rsidP="00FD7CC8">
      <w:pPr>
        <w:pStyle w:val="BodyText"/>
      </w:pPr>
      <w:r>
        <w:lastRenderedPageBreak/>
        <w:t xml:space="preserve">The first step is to recall the coordinate transformation provided by </w:t>
      </w:r>
      <w:r>
        <w:fldChar w:fldCharType="begin"/>
      </w:r>
      <w:r>
        <w:instrText xml:space="preserve"> REF _Ref244940238 \h </w:instrText>
      </w:r>
      <w:r>
        <w:fldChar w:fldCharType="separate"/>
      </w:r>
      <w:r>
        <w:t xml:space="preserve">Eq.  </w:t>
      </w:r>
      <w:proofErr w:type="gramStart"/>
      <w:r>
        <w:rPr>
          <w:noProof/>
        </w:rPr>
        <w:t>2</w:t>
      </w:r>
      <w:r>
        <w:noBreakHyphen/>
      </w:r>
      <w:r>
        <w:rPr>
          <w:noProof/>
        </w:rPr>
        <w:t>24</w:t>
      </w:r>
      <w:r>
        <w:fldChar w:fldCharType="end"/>
      </w:r>
      <w:r>
        <w:t xml:space="preserve"> and the moment expression given at </w:t>
      </w:r>
      <w:r w:rsidR="001D2B79">
        <w:fldChar w:fldCharType="begin"/>
      </w:r>
      <w:r w:rsidR="001D2B79">
        <w:instrText xml:space="preserve"> REF _Ref245130395 \h </w:instrText>
      </w:r>
      <w:r w:rsidR="001D2B79">
        <w:fldChar w:fldCharType="separate"/>
      </w:r>
      <w:r w:rsidR="00BA79F1">
        <w:t>Eq.</w:t>
      </w:r>
      <w:proofErr w:type="gramEnd"/>
      <w:r w:rsidR="00BA79F1">
        <w:t xml:space="preserve">  </w:t>
      </w:r>
      <w:r w:rsidR="00BA79F1">
        <w:rPr>
          <w:noProof/>
        </w:rPr>
        <w:t>2</w:t>
      </w:r>
      <w:r w:rsidR="00BA79F1">
        <w:noBreakHyphen/>
      </w:r>
      <w:r w:rsidR="00BA79F1">
        <w:rPr>
          <w:noProof/>
        </w:rPr>
        <w:t>31</w:t>
      </w:r>
      <w:r w:rsidR="001D2B79">
        <w:fldChar w:fldCharType="end"/>
      </w:r>
    </w:p>
    <w:p w14:paraId="6A9CDA13" w14:textId="52B17082" w:rsidR="00613AF7" w:rsidRPr="005744B2" w:rsidRDefault="00613AF7" w:rsidP="00613AF7">
      <w:pPr>
        <w:pStyle w:val="BodyText"/>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oMath>
      </m:oMathPara>
    </w:p>
    <w:p w14:paraId="521FE42F" w14:textId="0A06DF02" w:rsidR="005744B2" w:rsidRPr="001D2B79" w:rsidRDefault="000F6D6C" w:rsidP="005744B2">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4583D3CA" w14:textId="019C4D95" w:rsidR="001D2B79" w:rsidRDefault="001D2B79" w:rsidP="005744B2">
      <w:pPr>
        <w:pStyle w:val="BodyText"/>
      </w:pPr>
      <w:r>
        <w:t xml:space="preserve">Combining the two and after few algebraic manipulation it is possible to recast the integral in a form compatible with the Gauss integration formula available. </w:t>
      </w:r>
    </w:p>
    <w:p w14:paraId="06EFB8BE" w14:textId="1AB390DD" w:rsidR="008B2EBD" w:rsidRPr="001D2B79" w:rsidRDefault="000F6D6C" w:rsidP="00FC062F">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e>
          </m:nary>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2</m:t>
                      </m:r>
                    </m:den>
                  </m:f>
                </m:sup>
              </m:sSup>
            </m:e>
          </m:nary>
          <m:r>
            <w:rPr>
              <w:rFonts w:ascii="Cambria Math" w:hAnsi="Cambria Math"/>
            </w:rPr>
            <m:t>dx'</m:t>
          </m:r>
        </m:oMath>
      </m:oMathPara>
    </w:p>
    <w:p w14:paraId="75C93E02" w14:textId="67C0650B" w:rsidR="001D2B79" w:rsidRPr="001D2B79" w:rsidRDefault="001D2B79" w:rsidP="00FC062F">
      <w:pPr>
        <w:pStyle w:val="BodyText"/>
      </w:pPr>
      <w:r>
        <w:t xml:space="preserve">If we assume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oMath>
      <w:r>
        <w:t>, the quadrature formula we find is the following:</w:t>
      </w:r>
    </w:p>
    <w:p w14:paraId="6D4DC6D9" w14:textId="03AC6564" w:rsidR="001D2B79" w:rsidRPr="008B2EBD" w:rsidRDefault="000F6D6C"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oMath>
      </m:oMathPara>
    </w:p>
    <w:p w14:paraId="5964B139" w14:textId="0DD268E1" w:rsidR="008B2EBD" w:rsidRDefault="001D2B79" w:rsidP="001D2B79">
      <w:pPr>
        <w:pStyle w:val="Caption"/>
        <w:jc w:val="right"/>
      </w:pPr>
      <w:bookmarkStart w:id="308" w:name="_Ref245184426"/>
      <w:r>
        <w:t xml:space="preserve">Eq.  </w:t>
      </w:r>
      <w:r w:rsidR="000F6D6C">
        <w:fldChar w:fldCharType="begin"/>
      </w:r>
      <w:r w:rsidR="000F6D6C">
        <w:instrText xml:space="preserve"> STYLEREF 1 \s</w:instrText>
      </w:r>
      <w:r w:rsidR="000F6D6C">
        <w:instrText xml:space="preserve">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34</w:t>
      </w:r>
      <w:r w:rsidR="000F6D6C">
        <w:rPr>
          <w:noProof/>
        </w:rPr>
        <w:fldChar w:fldCharType="end"/>
      </w:r>
      <w:bookmarkEnd w:id="308"/>
    </w:p>
    <w:p w14:paraId="1321FBBD" w14:textId="39D37AE1" w:rsidR="00F8400A" w:rsidRDefault="00F8400A" w:rsidP="001D2B79">
      <w:pPr>
        <w:ind w:firstLine="360"/>
      </w:pPr>
      <w:r>
        <w:t xml:space="preserve">In </w:t>
      </w:r>
      <w:ins w:id="309" w:author="Diego Mandelli" w:date="2013-11-06T16:21:00Z">
        <w:r w:rsidR="00B91A67">
          <w:t>A</w:t>
        </w:r>
      </w:ins>
      <w:del w:id="310" w:author="Diego Mandelli" w:date="2013-11-06T16:21:00Z">
        <w:r w:rsidDel="00B91A67">
          <w:delText>a</w:delText>
        </w:r>
      </w:del>
      <w:ins w:id="311" w:author="Diego Mandelli" w:date="2013-11-07T07:39:00Z">
        <w:r>
          <w:t>ppendix</w:t>
        </w:r>
      </w:ins>
      <w:del w:id="312" w:author="Diego Mandelli" w:date="2013-11-07T07:39:00Z">
        <w:r>
          <w:delText>appendix</w:delText>
        </w:r>
      </w:del>
      <w:r>
        <w:t xml:space="preserve"> 2</w:t>
      </w:r>
      <w:ins w:id="313" w:author="Diego Mandelli" w:date="2013-11-06T16:21:00Z">
        <w:r w:rsidR="00B91A67">
          <w:t>,</w:t>
        </w:r>
      </w:ins>
      <w:r>
        <w:t xml:space="preserve"> </w:t>
      </w:r>
      <w:del w:id="314" w:author="Diego Mandelli" w:date="2013-11-06T16:21:00Z">
        <w:r>
          <w:delText>a coupl</w:delText>
        </w:r>
      </w:del>
      <w:del w:id="315" w:author="Joshua Cogliati" w:date="2013-11-06T16:10:00Z">
        <w:r w:rsidDel="005554C5">
          <w:delText>ed</w:delText>
        </w:r>
      </w:del>
      <w:del w:id="316" w:author="Diego Mandelli" w:date="2013-11-06T16:21:00Z">
        <w:r>
          <w:delText xml:space="preserve"> </w:delText>
        </w:r>
        <w:r w:rsidDel="00B91A67">
          <w:delText>of</w:delText>
        </w:r>
      </w:del>
      <w:ins w:id="317" w:author="Diego Mandelli" w:date="2013-11-06T16:21:00Z">
        <w:r w:rsidR="00B91A67">
          <w:t xml:space="preserve">the </w:t>
        </w:r>
      </w:ins>
      <w:del w:id="318" w:author="Diego Mandelli" w:date="2013-11-06T16:22:00Z">
        <w:r w:rsidDel="00B91A67">
          <w:delText xml:space="preserve"> </w:delText>
        </w:r>
      </w:del>
      <w:del w:id="319" w:author="Diego Mandelli" w:date="2013-11-06T16:21:00Z">
        <w:r w:rsidDel="00B91A67">
          <w:delText>analytical</w:delText>
        </w:r>
      </w:del>
      <w:ins w:id="320" w:author="Diego Mandelli" w:date="2013-11-06T16:21:00Z">
        <w:r w:rsidR="00B91A67">
          <w:t>analytical</w:t>
        </w:r>
      </w:ins>
      <w:ins w:id="321" w:author="Diego Mandelli" w:date="2013-11-07T07:39:00Z">
        <w:r>
          <w:t xml:space="preserve"> demonstration</w:t>
        </w:r>
      </w:ins>
      <w:ins w:id="322" w:author="Joshua Cogliati" w:date="2013-11-07T07:39:00Z">
        <w:r>
          <w:t xml:space="preserve"> </w:t>
        </w:r>
      </w:ins>
      <w:del w:id="323" w:author="Joshua Cogliati" w:date="2013-11-07T07:48:00Z">
        <w:r w:rsidDel="000F6D6C">
          <w:delText xml:space="preserve"> </w:delText>
        </w:r>
      </w:del>
      <w:r>
        <w:t>of the correctness of this derivation</w:t>
      </w:r>
      <w:ins w:id="324" w:author="Joshua Cogliati" w:date="2013-11-06T16:10:00Z">
        <w:r w:rsidR="005554C5">
          <w:t xml:space="preserve"> </w:t>
        </w:r>
      </w:ins>
      <w:ins w:id="325" w:author="Diego Mandelli" w:date="2013-11-06T16:21:00Z">
        <w:r w:rsidR="00B91A67">
          <w:t>is</w:t>
        </w:r>
        <w:bookmarkStart w:id="326" w:name="_GoBack"/>
        <w:bookmarkEnd w:id="326"/>
        <w:r>
          <w:t xml:space="preserve"> </w:t>
        </w:r>
      </w:ins>
      <w:r>
        <w:t>reported, where the quadrature is used to integrate</w:t>
      </w:r>
      <w:ins w:id="327" w:author="Joshua Cogliati" w:date="2013-11-06T16:10:00Z">
        <w:r w:rsidR="005554C5">
          <w:t xml:space="preserve"> a</w:t>
        </w:r>
      </w:ins>
      <w:ins w:id="328" w:author="Joshua Cogliati" w:date="2013-11-07T07:39:00Z">
        <w:r>
          <w:t xml:space="preserve"> </w:t>
        </w:r>
      </w:ins>
      <w:r>
        <w:t>few of the initial moments of the serie</w:t>
      </w:r>
      <w:r w:rsidR="005D0702">
        <w:t>s</w:t>
      </w:r>
      <w:r>
        <w:t>.</w:t>
      </w:r>
    </w:p>
    <w:p w14:paraId="513D16B2" w14:textId="1A2CCF1E" w:rsidR="001D2B79" w:rsidRDefault="001D2B79" w:rsidP="001D2B79">
      <w:pPr>
        <w:ind w:firstLine="360"/>
      </w:pPr>
      <w:r>
        <w:t xml:space="preserve">Before moving forward there is an important remark to be </w:t>
      </w:r>
      <w:del w:id="329" w:author="Joshua Cogliati" w:date="2013-11-06T16:13:00Z">
        <w:r w:rsidDel="002D2576">
          <w:delText xml:space="preserve">done </w:delText>
        </w:r>
      </w:del>
      <w:ins w:id="330" w:author="Joshua Cogliati" w:date="2013-11-06T16:13:00Z">
        <w:r w:rsidR="002D2576">
          <w:t xml:space="preserve">made </w:t>
        </w:r>
      </w:ins>
      <w:r>
        <w:t xml:space="preserve">on the relationship between the number of </w:t>
      </w:r>
      <w:del w:id="331" w:author="Joshua Cogliati" w:date="2013-11-07T07:39:00Z">
        <w:r>
          <w:delText>point</w:delText>
        </w:r>
      </w:del>
      <w:ins w:id="332" w:author="Joshua Cogliati" w:date="2013-11-07T07:39:00Z">
        <w:r>
          <w:t>point</w:t>
        </w:r>
      </w:ins>
      <w:ins w:id="333" w:author="Joshua Cogliati" w:date="2013-11-06T16:13:00Z">
        <w:r w:rsidR="002D2576">
          <w:t>s</w:t>
        </w:r>
      </w:ins>
      <w:r>
        <w:t xml:space="preserve"> in the quadrature and the overall accuracy of the Fourier representation of the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t xml:space="preserve"> function. </w:t>
      </w:r>
      <w:del w:id="334" w:author="Joshua Cogliati" w:date="2013-11-07T07:39:00Z">
        <w:r w:rsidR="00120E1D">
          <w:delText>Lets’</w:delText>
        </w:r>
      </w:del>
      <w:ins w:id="335" w:author="Joshua Cogliati" w:date="2013-11-07T07:39:00Z">
        <w:r w:rsidR="00120E1D">
          <w:t>Let</w:t>
        </w:r>
      </w:ins>
      <w:ins w:id="336" w:author="Joshua Cogliati" w:date="2013-11-06T16:13:00Z">
        <w:r w:rsidR="002D2576">
          <w:t>’</w:t>
        </w:r>
      </w:ins>
      <w:ins w:id="337" w:author="Joshua Cogliati" w:date="2013-11-07T07:39:00Z">
        <w:r w:rsidR="00120E1D">
          <w:t>s</w:t>
        </w:r>
      </w:ins>
      <w:del w:id="338" w:author="Joshua Cogliati" w:date="2013-11-06T16:13:00Z">
        <w:r w:rsidR="00120E1D" w:rsidDel="002D2576">
          <w:delText>’</w:delText>
        </w:r>
      </w:del>
      <w:r w:rsidR="00120E1D">
        <w:t xml:space="preserve"> replace the expansion of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rsidR="00120E1D">
        <w:t xml:space="preserve"> in the moment integral expression:</w:t>
      </w:r>
    </w:p>
    <w:p w14:paraId="7B1826A0" w14:textId="27A9C1AA" w:rsidR="00120E1D" w:rsidRDefault="000F6D6C" w:rsidP="00120E1D">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e>
          </m:nary>
        </m:oMath>
      </m:oMathPara>
    </w:p>
    <w:p w14:paraId="412E737E" w14:textId="77777777" w:rsidR="00D268A6" w:rsidRDefault="00D268A6" w:rsidP="00120E1D">
      <w:pPr>
        <w:pStyle w:val="BodyText"/>
      </w:pPr>
      <w:r>
        <w:t xml:space="preserve">From the last expression it could be seen that to compute accurately a moment of order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t xml:space="preserve"> the integrands needs to be of order </w:t>
      </w:r>
      <m:oMath>
        <m:sSub>
          <m:sSubPr>
            <m:ctrlPr>
              <w:rPr>
                <w:rFonts w:ascii="Cambria Math" w:hAnsi="Cambria Math"/>
                <w:i/>
              </w:rPr>
            </m:ctrlPr>
          </m:sSubPr>
          <m:e>
            <m:r>
              <w:rPr>
                <w:rFonts w:ascii="Cambria Math" w:hAnsi="Cambria Math"/>
              </w:rPr>
              <m:t>2N</m:t>
            </m:r>
          </m:e>
          <m:sub>
            <m:r>
              <w:rPr>
                <w:rFonts w:ascii="Cambria Math" w:hAnsi="Cambria Math"/>
              </w:rPr>
              <m:t>x</m:t>
            </m:r>
          </m:sub>
        </m:sSub>
      </m:oMath>
      <w:r>
        <w:t xml:space="preserve">. Given the rule that relates the number of point to the order of accuracy of any gauss rule </w:t>
      </w:r>
      <m:oMath>
        <m:r>
          <w:rPr>
            <w:rFonts w:ascii="Cambria Math" w:hAnsi="Cambria Math"/>
          </w:rPr>
          <m:t>2J-1=order</m:t>
        </m:r>
      </m:oMath>
      <w:r>
        <w:t xml:space="preserve"> the number of points needed are therefore:</w:t>
      </w:r>
    </w:p>
    <w:p w14:paraId="7090356C" w14:textId="7662959F" w:rsidR="00D268A6" w:rsidRPr="00D268A6" w:rsidRDefault="00D268A6" w:rsidP="0026619A">
      <w:pPr>
        <w:pStyle w:val="BodyText"/>
        <w:keepNext/>
      </w:pPr>
      <m:oMathPara>
        <m:oMath>
          <m:r>
            <w:rPr>
              <w:rFonts w:ascii="Cambria Math" w:hAnsi="Cambria Math"/>
            </w:rPr>
            <m:t>2J-1&gt;</m:t>
          </m:r>
          <m:sSub>
            <m:sSubPr>
              <m:ctrlPr>
                <w:rPr>
                  <w:rFonts w:ascii="Cambria Math" w:hAnsi="Cambria Math"/>
                  <w:i/>
                </w:rPr>
              </m:ctrlPr>
            </m:sSubPr>
            <m:e>
              <m:r>
                <w:rPr>
                  <w:rFonts w:ascii="Cambria Math" w:hAnsi="Cambria Math"/>
                </w:rPr>
                <m:t>2N</m:t>
              </m:r>
            </m:e>
            <m:sub>
              <m:r>
                <w:rPr>
                  <w:rFonts w:ascii="Cambria Math" w:hAnsi="Cambria Math"/>
                </w:rPr>
                <m:t>x</m:t>
              </m:r>
            </m:sub>
          </m:sSub>
        </m:oMath>
      </m:oMathPara>
    </w:p>
    <w:p w14:paraId="3211B8D3" w14:textId="19823CBB" w:rsidR="0026619A" w:rsidRDefault="0026619A" w:rsidP="0026619A">
      <w:pPr>
        <w:pStyle w:val="Caption"/>
        <w:jc w:val="right"/>
      </w:pPr>
      <w:r>
        <w:t xml:space="preserve">Eq.  </w:t>
      </w:r>
      <w:r w:rsidR="000F6D6C">
        <w:fldChar w:fldCharType="begin"/>
      </w:r>
      <w:r w:rsidR="000F6D6C">
        <w:instrText xml:space="preserve"> STYLEREF 1 \s </w:instrText>
      </w:r>
      <w:r w:rsidR="000F6D6C">
        <w:fldChar w:fldCharType="separate"/>
      </w:r>
      <w:r w:rsidR="00E42F27">
        <w:rPr>
          <w:noProof/>
        </w:rPr>
        <w:t>2</w:t>
      </w:r>
      <w:r w:rsidR="000F6D6C">
        <w:rPr>
          <w:noProof/>
        </w:rPr>
        <w:fldChar w:fldCharType="end"/>
      </w:r>
      <w:r w:rsidR="00E42F27">
        <w:noBreakHyphen/>
      </w:r>
      <w:r w:rsidR="000F6D6C">
        <w:fldChar w:fldCharType="begin"/>
      </w:r>
      <w:r w:rsidR="000F6D6C">
        <w:instrText xml:space="preserve"> SEQ Eq._ \* ARABIC \s 1 </w:instrText>
      </w:r>
      <w:r w:rsidR="000F6D6C">
        <w:fldChar w:fldCharType="separate"/>
      </w:r>
      <w:r w:rsidR="00E42F27">
        <w:rPr>
          <w:noProof/>
        </w:rPr>
        <w:t>35</w:t>
      </w:r>
      <w:r w:rsidR="000F6D6C">
        <w:rPr>
          <w:noProof/>
        </w:rPr>
        <w:fldChar w:fldCharType="end"/>
      </w:r>
    </w:p>
    <w:p w14:paraId="56C7E868" w14:textId="7E21C114" w:rsidR="00D268A6" w:rsidRDefault="00D268A6" w:rsidP="00120E1D">
      <w:pPr>
        <w:pStyle w:val="BodyText"/>
      </w:pPr>
      <w:r>
        <w:lastRenderedPageBreak/>
        <w:t>This is of course a rule of general applicability for all Gauss derived quadrature rules, and therefore it will be not repeated for the Legendre based one.</w:t>
      </w:r>
    </w:p>
    <w:p w14:paraId="1C83FE93" w14:textId="0860F9F6" w:rsidR="00F8400A" w:rsidRPr="00A453BA" w:rsidRDefault="00F8400A" w:rsidP="00F8400A">
      <w:pPr>
        <w:pStyle w:val="BodyText"/>
        <w:ind w:firstLine="0"/>
        <w:rPr>
          <w:i/>
          <w:u w:val="single"/>
        </w:rPr>
      </w:pPr>
      <w:r>
        <w:rPr>
          <w:i/>
          <w:u w:val="single"/>
        </w:rPr>
        <w:t>Legendre:</w:t>
      </w:r>
    </w:p>
    <w:p w14:paraId="4E2BB73F" w14:textId="0FEC23F8" w:rsidR="00D268A6" w:rsidRDefault="0026619A" w:rsidP="00F8400A">
      <w:pPr>
        <w:pStyle w:val="BodyText"/>
      </w:pPr>
      <w:r>
        <w:t>Combining the transformation of coordinate (</w:t>
      </w:r>
      <w:r>
        <w:fldChar w:fldCharType="begin"/>
      </w:r>
      <w:r>
        <w:instrText xml:space="preserve"> REF _Ref244940238 \h </w:instrText>
      </w:r>
      <w:r>
        <w:fldChar w:fldCharType="separate"/>
      </w:r>
      <w:r>
        <w:t xml:space="preserve">Eq.  </w:t>
      </w:r>
      <w:proofErr w:type="gramStart"/>
      <w:r>
        <w:rPr>
          <w:noProof/>
        </w:rPr>
        <w:t>2</w:t>
      </w:r>
      <w:r>
        <w:noBreakHyphen/>
      </w:r>
      <w:r>
        <w:rPr>
          <w:noProof/>
        </w:rPr>
        <w:t>24</w:t>
      </w:r>
      <w:r>
        <w:fldChar w:fldCharType="end"/>
      </w:r>
      <w:r>
        <w:t xml:space="preserve">) and the definition of the Gauss rule in </w:t>
      </w:r>
      <w:r w:rsidR="00445886">
        <w:fldChar w:fldCharType="begin"/>
      </w:r>
      <w:r w:rsidR="00445886">
        <w:instrText xml:space="preserve"> REF _Ref245182252 \h </w:instrText>
      </w:r>
      <w:r w:rsidR="00445886">
        <w:fldChar w:fldCharType="separate"/>
      </w:r>
      <w:r w:rsidR="00445886">
        <w:t>Eq.</w:t>
      </w:r>
      <w:proofErr w:type="gramEnd"/>
      <w:r w:rsidR="00445886">
        <w:t xml:space="preserve">  </w:t>
      </w:r>
      <w:r w:rsidR="00445886">
        <w:rPr>
          <w:noProof/>
        </w:rPr>
        <w:t>2</w:t>
      </w:r>
      <w:r w:rsidR="00445886">
        <w:noBreakHyphen/>
      </w:r>
      <w:r w:rsidR="00445886">
        <w:rPr>
          <w:noProof/>
        </w:rPr>
        <w:t>33</w:t>
      </w:r>
      <w:r w:rsidR="00445886">
        <w:fldChar w:fldCharType="end"/>
      </w:r>
      <w:r w:rsidR="00445886">
        <w:t xml:space="preserve"> for the Legendre polynomials we have</w:t>
      </w:r>
      <w:r>
        <w:t>:</w:t>
      </w:r>
    </w:p>
    <w:p w14:paraId="40A64CC8" w14:textId="7C5E8413" w:rsidR="00445886" w:rsidRDefault="000F6D6C" w:rsidP="0044588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d>
            </m:e>
          </m:nary>
        </m:oMath>
      </m:oMathPara>
    </w:p>
    <w:p w14:paraId="6EDF0587" w14:textId="77777777" w:rsidR="000270FA" w:rsidRPr="000270FA" w:rsidRDefault="000270FA" w:rsidP="00C76449">
      <w:pPr>
        <w:pStyle w:val="BodyText"/>
      </w:pPr>
    </w:p>
    <w:p w14:paraId="39A4141A" w14:textId="49A2DA53" w:rsidR="00120DC8" w:rsidRDefault="00120DC8" w:rsidP="00C76449">
      <w:pPr>
        <w:pStyle w:val="BodyText"/>
      </w:pPr>
      <w:r>
        <w:t xml:space="preserve">Posing </w:t>
      </w:r>
      <m:oMath>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oMath>
    </w:p>
    <w:p w14:paraId="0452B6A6" w14:textId="40E3B328" w:rsidR="00445886" w:rsidRDefault="000F6D6C" w:rsidP="00445886">
      <w:pPr>
        <w:pStyle w:val="BodyText"/>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nary>
        </m:oMath>
      </m:oMathPara>
    </w:p>
    <w:p w14:paraId="06B28E11" w14:textId="4ACF98E1" w:rsidR="00120DC8" w:rsidRDefault="00445886" w:rsidP="00445886">
      <w:pPr>
        <w:pStyle w:val="BodyText"/>
      </w:pPr>
      <w:r>
        <w:t>Finally</w:t>
      </w:r>
      <w:r w:rsidR="00120DC8">
        <w:t>:</w:t>
      </w:r>
    </w:p>
    <w:p w14:paraId="0B00DEDF" w14:textId="3897CB9A" w:rsidR="00120DC8" w:rsidRPr="00120DC8" w:rsidRDefault="000F6D6C" w:rsidP="00E42F27">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10CFDF76" w14:textId="6AEB7D31" w:rsidR="00E42F27" w:rsidRDefault="00E42F27" w:rsidP="00E42F27">
      <w:pPr>
        <w:pStyle w:val="Caption"/>
        <w:jc w:val="right"/>
      </w:pPr>
      <w:bookmarkStart w:id="339" w:name="_Ref245184439"/>
      <w:r>
        <w:t xml:space="preserve">Eq.  </w:t>
      </w:r>
      <w:r w:rsidR="000F6D6C">
        <w:fldChar w:fldCharType="begin"/>
      </w:r>
      <w:r w:rsidR="000F6D6C">
        <w:instrText xml:space="preserve"> STYLEREF 1 \s </w:instrText>
      </w:r>
      <w:r w:rsidR="000F6D6C">
        <w:fldChar w:fldCharType="separate"/>
      </w:r>
      <w:r>
        <w:rPr>
          <w:noProof/>
        </w:rPr>
        <w:t>2</w:t>
      </w:r>
      <w:r w:rsidR="000F6D6C">
        <w:rPr>
          <w:noProof/>
        </w:rPr>
        <w:fldChar w:fldCharType="end"/>
      </w:r>
      <w:r>
        <w:noBreakHyphen/>
      </w:r>
      <w:r w:rsidR="000F6D6C">
        <w:fldChar w:fldCharType="begin"/>
      </w:r>
      <w:r w:rsidR="000F6D6C">
        <w:instrText xml:space="preserve"> SEQ Eq._ \* ARABIC \s 1 </w:instrText>
      </w:r>
      <w:r w:rsidR="000F6D6C">
        <w:fldChar w:fldCharType="separate"/>
      </w:r>
      <w:r>
        <w:rPr>
          <w:noProof/>
        </w:rPr>
        <w:t>36</w:t>
      </w:r>
      <w:r w:rsidR="000F6D6C">
        <w:rPr>
          <w:noProof/>
        </w:rPr>
        <w:fldChar w:fldCharType="end"/>
      </w:r>
      <w:bookmarkEnd w:id="339"/>
    </w:p>
    <w:p w14:paraId="68087500" w14:textId="546233F9" w:rsidR="00E42F27" w:rsidRDefault="00E42F27" w:rsidP="00E42F27">
      <w:pPr>
        <w:pStyle w:val="Heading3"/>
      </w:pPr>
      <w:bookmarkStart w:id="340" w:name="_Toc245372499"/>
      <w:bookmarkStart w:id="341" w:name="_Toc245429319"/>
      <w:r>
        <w:t>Final numerical form</w:t>
      </w:r>
      <w:bookmarkEnd w:id="340"/>
      <w:bookmarkEnd w:id="341"/>
    </w:p>
    <w:p w14:paraId="70F3EAF2" w14:textId="0EE85617" w:rsidR="00120DC8" w:rsidRDefault="00120DC8" w:rsidP="00C76449">
      <w:pPr>
        <w:pStyle w:val="BodyText"/>
      </w:pPr>
      <w:r>
        <w:t>Replacing both expression</w:t>
      </w:r>
      <w:r w:rsidR="00E42F27">
        <w:t xml:space="preserve"> of the numerical integration of the moments (</w:t>
      </w:r>
      <w:r w:rsidR="00E42F27">
        <w:fldChar w:fldCharType="begin"/>
      </w:r>
      <w:r w:rsidR="00E42F27">
        <w:instrText xml:space="preserve"> REF _Ref245184426 \h </w:instrText>
      </w:r>
      <w:r w:rsidR="00E42F27">
        <w:fldChar w:fldCharType="separate"/>
      </w:r>
      <w:r w:rsidR="00E42F27">
        <w:t xml:space="preserve">Eq.  </w:t>
      </w:r>
      <w:proofErr w:type="gramStart"/>
      <w:r w:rsidR="00E42F27">
        <w:rPr>
          <w:noProof/>
        </w:rPr>
        <w:t>2</w:t>
      </w:r>
      <w:r w:rsidR="00E42F27">
        <w:noBreakHyphen/>
      </w:r>
      <w:r w:rsidR="00E42F27">
        <w:rPr>
          <w:noProof/>
        </w:rPr>
        <w:t>34</w:t>
      </w:r>
      <w:r w:rsidR="00E42F27">
        <w:fldChar w:fldCharType="end"/>
      </w:r>
      <w:r w:rsidR="00E42F27">
        <w:t xml:space="preserve"> and </w:t>
      </w:r>
      <w:r w:rsidR="00E42F27">
        <w:fldChar w:fldCharType="begin"/>
      </w:r>
      <w:r w:rsidR="00E42F27">
        <w:instrText xml:space="preserve"> REF _Ref245184439 \h </w:instrText>
      </w:r>
      <w:r w:rsidR="00E42F27">
        <w:fldChar w:fldCharType="separate"/>
      </w:r>
      <w:r w:rsidR="00E42F27">
        <w:t>Eq.</w:t>
      </w:r>
      <w:proofErr w:type="gramEnd"/>
      <w:r w:rsidR="00E42F27">
        <w:t xml:space="preserve">  </w:t>
      </w:r>
      <w:r w:rsidR="00E42F27">
        <w:rPr>
          <w:noProof/>
        </w:rPr>
        <w:t>2</w:t>
      </w:r>
      <w:r w:rsidR="00E42F27">
        <w:noBreakHyphen/>
      </w:r>
      <w:r w:rsidR="00E42F27">
        <w:rPr>
          <w:noProof/>
        </w:rPr>
        <w:t>36</w:t>
      </w:r>
      <w:r w:rsidR="00E42F27">
        <w:fldChar w:fldCharType="end"/>
      </w:r>
      <w:r w:rsidR="00E42F27">
        <w:t>)</w:t>
      </w:r>
      <w:r>
        <w:t xml:space="preserve"> in the original expansion</w:t>
      </w:r>
      <w:r w:rsidR="00E42F27">
        <w:t xml:space="preserve"> (</w:t>
      </w:r>
      <w:r w:rsidR="00E42F27">
        <w:fldChar w:fldCharType="begin"/>
      </w:r>
      <w:r w:rsidR="00E42F27">
        <w:instrText xml:space="preserve"> REF _Ref245184499 \h </w:instrText>
      </w:r>
      <w:r w:rsidR="00E42F27">
        <w:fldChar w:fldCharType="separate"/>
      </w:r>
      <w:r w:rsidR="00E42F27">
        <w:t xml:space="preserve">Eq.  </w:t>
      </w:r>
      <w:r w:rsidR="00E42F27">
        <w:rPr>
          <w:noProof/>
        </w:rPr>
        <w:t>2</w:t>
      </w:r>
      <w:r w:rsidR="00E42F27">
        <w:noBreakHyphen/>
      </w:r>
      <w:r w:rsidR="00E42F27">
        <w:rPr>
          <w:noProof/>
        </w:rPr>
        <w:t>30</w:t>
      </w:r>
      <w:r w:rsidR="00E42F27">
        <w:fldChar w:fldCharType="end"/>
      </w:r>
      <w:r w:rsidR="00E42F27">
        <w:t>)</w:t>
      </w:r>
      <w:r>
        <w:t>:</w:t>
      </w:r>
    </w:p>
    <w:p w14:paraId="6E59424B" w14:textId="77777777" w:rsidR="00E121D4" w:rsidRPr="00E121D4" w:rsidRDefault="000F6D6C"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e>
              </m:nary>
            </m:e>
          </m:d>
        </m:oMath>
      </m:oMathPara>
    </w:p>
    <w:p w14:paraId="1F819AF6" w14:textId="2803A6B0" w:rsidR="00E42F27" w:rsidRDefault="00E42F27" w:rsidP="00E42F27">
      <w:pPr>
        <w:pStyle w:val="Caption"/>
        <w:jc w:val="right"/>
      </w:pPr>
      <w:r>
        <w:t xml:space="preserve">Eq.  </w:t>
      </w:r>
      <w:r w:rsidR="000F6D6C">
        <w:fldChar w:fldCharType="begin"/>
      </w:r>
      <w:r w:rsidR="000F6D6C">
        <w:instrText xml:space="preserve"> STYLEREF 1 \s </w:instrText>
      </w:r>
      <w:r w:rsidR="000F6D6C">
        <w:fldChar w:fldCharType="separate"/>
      </w:r>
      <w:r>
        <w:rPr>
          <w:noProof/>
        </w:rPr>
        <w:t>2</w:t>
      </w:r>
      <w:r w:rsidR="000F6D6C">
        <w:rPr>
          <w:noProof/>
        </w:rPr>
        <w:fldChar w:fldCharType="end"/>
      </w:r>
      <w:r>
        <w:noBreakHyphen/>
      </w:r>
      <w:r w:rsidR="000F6D6C">
        <w:fldChar w:fldCharType="begin"/>
      </w:r>
      <w:r w:rsidR="000F6D6C">
        <w:instrText xml:space="preserve"> SEQ Eq._ \* ARABIC \s 1 </w:instrText>
      </w:r>
      <w:r w:rsidR="000F6D6C">
        <w:fldChar w:fldCharType="separate"/>
      </w:r>
      <w:r>
        <w:rPr>
          <w:noProof/>
        </w:rPr>
        <w:t>37</w:t>
      </w:r>
      <w:r w:rsidR="000F6D6C">
        <w:rPr>
          <w:noProof/>
        </w:rPr>
        <w:fldChar w:fldCharType="end"/>
      </w:r>
    </w:p>
    <w:p w14:paraId="506D8F1E" w14:textId="16184FF0" w:rsidR="00E121D4" w:rsidRPr="00E121D4" w:rsidRDefault="00E121D4" w:rsidP="00120DC8">
      <w:pPr>
        <w:pStyle w:val="BodyText"/>
      </w:pPr>
      <w:proofErr w:type="gramStart"/>
      <w:r>
        <w:t>or</w:t>
      </w:r>
      <w:proofErr w:type="gramEnd"/>
      <w:r>
        <w:t xml:space="preserve"> using the polynomial expression in the reference system:</w:t>
      </w:r>
    </w:p>
    <w:p w14:paraId="460315CB" w14:textId="4904AECE" w:rsidR="00120DC8" w:rsidRPr="00D72728" w:rsidRDefault="000F6D6C"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e>
                  </m:d>
                  <m:d>
                    <m:dPr>
                      <m:ctrlPr>
                        <w:rPr>
                          <w:rFonts w:ascii="Cambria Math" w:hAnsi="Cambria Math"/>
                          <w:i/>
                        </w:rPr>
                      </m:ctrlPr>
                    </m:dPr>
                    <m:e>
                      <m:sSubSup>
                        <m:sSubSupPr>
                          <m:ctrlPr>
                            <w:rPr>
                              <w:rFonts w:ascii="Cambria Math" w:hAnsi="Cambria Math"/>
                              <w:i/>
                            </w:rPr>
                          </m:ctrlPr>
                        </m:sSubSup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up>
                          <m:r>
                            <w:rPr>
                              <w:rFonts w:ascii="Cambria Math" w:hAnsi="Cambria Math"/>
                            </w:rPr>
                            <m:t>'</m:t>
                          </m:r>
                        </m:sup>
                      </m:sSubSup>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j,y</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389E7D18" w14:textId="3407563A" w:rsidR="00E42F27" w:rsidRDefault="00E42F27" w:rsidP="00E42F27">
      <w:pPr>
        <w:pStyle w:val="Caption"/>
        <w:jc w:val="right"/>
      </w:pPr>
      <w:r>
        <w:t xml:space="preserve">Eq.  </w:t>
      </w:r>
      <w:r w:rsidR="000F6D6C">
        <w:fldChar w:fldCharType="begin"/>
      </w:r>
      <w:r w:rsidR="000F6D6C">
        <w:instrText xml:space="preserve"> STYLEREF 1 \s </w:instrText>
      </w:r>
      <w:r w:rsidR="000F6D6C">
        <w:fldChar w:fldCharType="separate"/>
      </w:r>
      <w:r>
        <w:rPr>
          <w:noProof/>
        </w:rPr>
        <w:t>2</w:t>
      </w:r>
      <w:r w:rsidR="000F6D6C">
        <w:rPr>
          <w:noProof/>
        </w:rPr>
        <w:fldChar w:fldCharType="end"/>
      </w:r>
      <w:r>
        <w:noBreakHyphen/>
      </w:r>
      <w:r w:rsidR="000F6D6C">
        <w:fldChar w:fldCharType="begin"/>
      </w:r>
      <w:r w:rsidR="000F6D6C">
        <w:instrText xml:space="preserve"> SEQ Eq._ \* ARABIC \s 1 </w:instrText>
      </w:r>
      <w:r w:rsidR="000F6D6C">
        <w:fldChar w:fldCharType="separate"/>
      </w:r>
      <w:r>
        <w:rPr>
          <w:noProof/>
        </w:rPr>
        <w:t>38</w:t>
      </w:r>
      <w:r w:rsidR="000F6D6C">
        <w:rPr>
          <w:noProof/>
        </w:rPr>
        <w:fldChar w:fldCharType="end"/>
      </w:r>
    </w:p>
    <w:p w14:paraId="11F5076F" w14:textId="5C65F830" w:rsidR="00120DC8" w:rsidRDefault="00E42F27" w:rsidP="00E121D4">
      <w:pPr>
        <w:pStyle w:val="BodyText"/>
        <w:ind w:firstLine="0"/>
      </w:pPr>
      <w:r>
        <w:t xml:space="preserve">Where </w:t>
      </w:r>
      <w:r w:rsidR="00E121D4">
        <w:t xml:space="preserve">the </w:t>
      </w:r>
      <w:r w:rsidR="000442C5">
        <w:t>coordinate mapping</w:t>
      </w:r>
      <w:r w:rsidR="00E121D4">
        <w:t xml:space="preserve"> is of course</w:t>
      </w:r>
      <w:r w:rsidR="000442C5">
        <w:t>:</w:t>
      </w:r>
    </w:p>
    <w:p w14:paraId="4A1B5138" w14:textId="4A1791BF" w:rsidR="000442C5" w:rsidRPr="00511CE9" w:rsidRDefault="000F6D6C" w:rsidP="000442C5">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m:oMathPara>
    </w:p>
    <w:p w14:paraId="5822A39C" w14:textId="4EEF28F8" w:rsidR="00B351AD" w:rsidRDefault="000F6D6C" w:rsidP="00E42F27">
      <w:pPr>
        <w:pStyle w:val="BodyText"/>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 xml:space="preserve"> or   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 xml:space="preserve"> </m:t>
          </m:r>
        </m:oMath>
      </m:oMathPara>
    </w:p>
    <w:p w14:paraId="397B4FBB" w14:textId="77777777" w:rsidR="00461F1B" w:rsidRDefault="00461F1B" w:rsidP="00BD6076">
      <w:pPr>
        <w:pStyle w:val="BodyText"/>
      </w:pPr>
    </w:p>
    <w:p w14:paraId="6CDF051A" w14:textId="77777777" w:rsidR="000E67B7" w:rsidRDefault="000E67B7" w:rsidP="000E67B7">
      <w:pPr>
        <w:pStyle w:val="Heading3"/>
      </w:pPr>
      <w:bookmarkStart w:id="342" w:name="_Toc245372500"/>
      <w:bookmarkStart w:id="343" w:name="_Toc245429320"/>
      <w:r>
        <w:t>Mean Values</w:t>
      </w:r>
      <w:bookmarkEnd w:id="342"/>
      <w:bookmarkEnd w:id="343"/>
    </w:p>
    <w:p w14:paraId="42D3B48D" w14:textId="77777777" w:rsidR="000E67B7" w:rsidRDefault="000E67B7" w:rsidP="000E67B7">
      <w:pPr>
        <w:pStyle w:val="BodyText"/>
      </w:pPr>
      <w:r>
        <w:t>Starting from the definition of mean value and the definition of the orthonormal polynomials we can verify the relationship of the zero-</w:t>
      </w:r>
      <w:proofErr w:type="spellStart"/>
      <w:r>
        <w:t>th</w:t>
      </w:r>
      <w:proofErr w:type="spellEnd"/>
      <w:r>
        <w:t xml:space="preserve"> order moment and the mean value of the system response as computed in </w:t>
      </w:r>
      <w:r>
        <w:fldChar w:fldCharType="begin"/>
      </w:r>
      <w:r>
        <w:instrText xml:space="preserve"> REF _Ref245123201 \h </w:instrText>
      </w:r>
      <w:r>
        <w:fldChar w:fldCharType="separate"/>
      </w:r>
      <w:r>
        <w:t xml:space="preserve">Eq.  </w:t>
      </w:r>
      <w:r>
        <w:rPr>
          <w:noProof/>
        </w:rPr>
        <w:t>2</w:t>
      </w:r>
      <w:r>
        <w:noBreakHyphen/>
      </w:r>
      <w:r>
        <w:rPr>
          <w:noProof/>
        </w:rPr>
        <w:t>10</w:t>
      </w:r>
      <w:r>
        <w:fldChar w:fldCharType="end"/>
      </w:r>
      <w:r>
        <w:t>.</w:t>
      </w:r>
    </w:p>
    <w:p w14:paraId="4EC253AC" w14:textId="77777777" w:rsidR="000E67B7" w:rsidRPr="00A453BA" w:rsidRDefault="000E67B7" w:rsidP="000E67B7">
      <w:pPr>
        <w:pStyle w:val="BodyText"/>
        <w:ind w:firstLine="0"/>
        <w:rPr>
          <w:i/>
          <w:u w:val="single"/>
        </w:rPr>
      </w:pPr>
      <w:proofErr w:type="spellStart"/>
      <w:r w:rsidRPr="00A453BA">
        <w:rPr>
          <w:i/>
          <w:u w:val="single"/>
        </w:rPr>
        <w:t>Hermite</w:t>
      </w:r>
      <w:proofErr w:type="spellEnd"/>
      <w:r>
        <w:rPr>
          <w:i/>
          <w:u w:val="single"/>
        </w:rPr>
        <w:t>:</w:t>
      </w:r>
    </w:p>
    <w:p w14:paraId="1010CE25" w14:textId="77777777" w:rsidR="000E67B7" w:rsidRPr="00FE29D2" w:rsidRDefault="000F6D6C" w:rsidP="000E67B7">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    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6FC1210E" w14:textId="77777777" w:rsidR="000E67B7" w:rsidRPr="00B7723C" w:rsidRDefault="000E67B7"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r>
                        <w:rPr>
                          <w:rFonts w:ascii="Cambria Math" w:hAnsi="Cambria Math"/>
                        </w:rPr>
                        <m:t>e</m:t>
                      </m:r>
                    </m:e>
                  </m:acc>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r>
                <w:rPr>
                  <w:rFonts w:ascii="Cambria Math" w:hAnsi="Cambria Math"/>
                </w:rPr>
                <m:t>dx</m:t>
              </m:r>
            </m:e>
          </m:nary>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n</m:t>
                      </m:r>
                    </m:sub>
                  </m:sSub>
                  <m:d>
                    <m:dPr>
                      <m:ctrlPr>
                        <w:rPr>
                          <w:rFonts w:ascii="Cambria Math" w:hAnsi="Cambria Math"/>
                          <w:i/>
                        </w:rPr>
                      </m:ctrlPr>
                    </m:dPr>
                    <m:e>
                      <m:r>
                        <w:rPr>
                          <w:rFonts w:ascii="Cambria Math" w:hAnsi="Cambria Math"/>
                        </w:rPr>
                        <m:t>x</m:t>
                      </m:r>
                    </m:e>
                  </m:d>
                </m:e>
              </m:nary>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ad>
                <m:radPr>
                  <m:degHide m:val="1"/>
                  <m:ctrlPr>
                    <w:rPr>
                      <w:rFonts w:ascii="Cambria Math" w:hAnsi="Cambria Math"/>
                      <w:i/>
                    </w:rPr>
                  </m:ctrlPr>
                </m:radPr>
                <m:deg/>
                <m:e>
                  <m:r>
                    <w:rPr>
                      <w:rFonts w:ascii="Cambria Math" w:hAnsi="Cambria Math"/>
                    </w:rPr>
                    <m:t>σ2</m:t>
                  </m:r>
                  <m:rad>
                    <m:radPr>
                      <m:degHide m:val="1"/>
                      <m:ctrlPr>
                        <w:rPr>
                          <w:rFonts w:ascii="Cambria Math" w:hAnsi="Cambria Math"/>
                          <w:i/>
                        </w:rPr>
                      </m:ctrlPr>
                    </m:radPr>
                    <m:deg/>
                    <m:e>
                      <m:r>
                        <w:rPr>
                          <w:rFonts w:ascii="Cambria Math" w:hAnsi="Cambria Math"/>
                        </w:rPr>
                        <m:t>π</m:t>
                      </m:r>
                    </m:e>
                  </m:rad>
                </m:e>
              </m:rad>
            </m:den>
          </m:f>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e>
          </m:rad>
        </m:oMath>
      </m:oMathPara>
    </w:p>
    <w:p w14:paraId="7378DB5F" w14:textId="24A01CA8" w:rsidR="00E42F27" w:rsidRDefault="00E42F27" w:rsidP="00E42F27">
      <w:pPr>
        <w:pStyle w:val="Caption"/>
        <w:jc w:val="right"/>
      </w:pPr>
      <w:r>
        <w:t xml:space="preserve">Eq.  </w:t>
      </w:r>
      <w:r w:rsidR="000F6D6C">
        <w:fldChar w:fldCharType="begin"/>
      </w:r>
      <w:r w:rsidR="000F6D6C">
        <w:instrText xml:space="preserve"> STYLEREF 1 \s </w:instrText>
      </w:r>
      <w:r w:rsidR="000F6D6C">
        <w:fldChar w:fldCharType="separate"/>
      </w:r>
      <w:r>
        <w:rPr>
          <w:noProof/>
        </w:rPr>
        <w:t>2</w:t>
      </w:r>
      <w:r w:rsidR="000F6D6C">
        <w:rPr>
          <w:noProof/>
        </w:rPr>
        <w:fldChar w:fldCharType="end"/>
      </w:r>
      <w:r>
        <w:noBreakHyphen/>
      </w:r>
      <w:r w:rsidR="000F6D6C">
        <w:fldChar w:fldCharType="begin"/>
      </w:r>
      <w:r w:rsidR="000F6D6C">
        <w:instrText xml:space="preserve"> SEQ Eq._ \* ARABIC \s 1 </w:instrText>
      </w:r>
      <w:r w:rsidR="000F6D6C">
        <w:fldChar w:fldCharType="separate"/>
      </w:r>
      <w:r>
        <w:rPr>
          <w:noProof/>
        </w:rPr>
        <w:t>39</w:t>
      </w:r>
      <w:r w:rsidR="000F6D6C">
        <w:rPr>
          <w:noProof/>
        </w:rPr>
        <w:fldChar w:fldCharType="end"/>
      </w:r>
    </w:p>
    <w:p w14:paraId="5F1DF817" w14:textId="77777777" w:rsidR="000E67B7" w:rsidRDefault="000E67B7" w:rsidP="000E67B7">
      <w:pPr>
        <w:pStyle w:val="BodyText"/>
        <w:ind w:firstLine="0"/>
        <w:rPr>
          <w:i/>
          <w:u w:val="single"/>
        </w:rPr>
      </w:pPr>
      <w:r>
        <w:rPr>
          <w:i/>
          <w:u w:val="single"/>
        </w:rPr>
        <w:t>Legendre:</w:t>
      </w:r>
    </w:p>
    <w:p w14:paraId="1BC37AAD" w14:textId="2029F779" w:rsidR="000E67B7" w:rsidRPr="00713F7B" w:rsidRDefault="00E121D4"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y</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sSub>
            <m:sSubPr>
              <m:ctrlPr>
                <w:rPr>
                  <w:rFonts w:ascii="Cambria Math" w:hAnsi="Cambria Math"/>
                  <w:i/>
                </w:rPr>
              </m:ctrlPr>
            </m:sSubPr>
            <m:e>
              <m:r>
                <w:rPr>
                  <w:rFonts w:ascii="Cambria Math" w:hAnsi="Cambria Math"/>
                </w:rPr>
                <m:t>ξ</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y,0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y</m:t>
                  </m:r>
                </m:sub>
              </m:sSub>
            </m:e>
          </m:rad>
        </m:oMath>
      </m:oMathPara>
    </w:p>
    <w:p w14:paraId="3545FD0A" w14:textId="3E373C13" w:rsidR="000E67B7" w:rsidRDefault="00E42F27" w:rsidP="00E42F27">
      <w:pPr>
        <w:pStyle w:val="Caption"/>
        <w:jc w:val="right"/>
      </w:pPr>
      <w:r>
        <w:t xml:space="preserve">Eq.  </w:t>
      </w:r>
      <w:r w:rsidR="000F6D6C">
        <w:fldChar w:fldCharType="begin"/>
      </w:r>
      <w:r w:rsidR="000F6D6C">
        <w:instrText xml:space="preserve"> STYLEREF 1 \s </w:instrText>
      </w:r>
      <w:r w:rsidR="000F6D6C">
        <w:fldChar w:fldCharType="separate"/>
      </w:r>
      <w:r>
        <w:rPr>
          <w:noProof/>
        </w:rPr>
        <w:t>2</w:t>
      </w:r>
      <w:r w:rsidR="000F6D6C">
        <w:rPr>
          <w:noProof/>
        </w:rPr>
        <w:fldChar w:fldCharType="end"/>
      </w:r>
      <w:r>
        <w:noBreakHyphen/>
      </w:r>
      <w:r w:rsidR="000F6D6C">
        <w:fldChar w:fldCharType="begin"/>
      </w:r>
      <w:r w:rsidR="000F6D6C">
        <w:instrText xml:space="preserve"> SEQ Eq._ \* ARABIC \s 1 </w:instrText>
      </w:r>
      <w:r w:rsidR="000F6D6C">
        <w:fldChar w:fldCharType="separate"/>
      </w:r>
      <w:r>
        <w:rPr>
          <w:noProof/>
        </w:rPr>
        <w:t>40</w:t>
      </w:r>
      <w:r w:rsidR="000F6D6C">
        <w:rPr>
          <w:noProof/>
        </w:rPr>
        <w:fldChar w:fldCharType="end"/>
      </w:r>
    </w:p>
    <w:p w14:paraId="34CAD7B7" w14:textId="77777777" w:rsidR="00461F1B" w:rsidRDefault="00461F1B" w:rsidP="00E42F27">
      <w:pPr>
        <w:pStyle w:val="BodyText"/>
        <w:ind w:firstLine="0"/>
      </w:pPr>
    </w:p>
    <w:p w14:paraId="64C26849" w14:textId="77777777" w:rsidR="00461F1B" w:rsidRDefault="00461F1B" w:rsidP="00BD6076">
      <w:pPr>
        <w:pStyle w:val="BodyText"/>
      </w:pPr>
    </w:p>
    <w:p w14:paraId="452B28BC" w14:textId="73929230" w:rsidR="00FA512A" w:rsidRDefault="00FA512A" w:rsidP="00FA512A">
      <w:pPr>
        <w:pStyle w:val="Heading1"/>
      </w:pPr>
      <w:bookmarkStart w:id="344" w:name="_Toc245372501"/>
      <w:bookmarkStart w:id="345" w:name="_Toc245429321"/>
      <w:r>
        <w:lastRenderedPageBreak/>
        <w:t>Appendixes</w:t>
      </w:r>
      <w:bookmarkEnd w:id="344"/>
      <w:bookmarkEnd w:id="345"/>
    </w:p>
    <w:p w14:paraId="23C6910F" w14:textId="181C62BF" w:rsidR="00FA512A" w:rsidRDefault="004B5C6A" w:rsidP="00FA512A">
      <w:pPr>
        <w:pStyle w:val="Heading2"/>
      </w:pPr>
      <w:bookmarkStart w:id="346" w:name="_Toc245372502"/>
      <w:bookmarkStart w:id="347" w:name="_Toc245429322"/>
      <w:r>
        <w:t>Appendix</w:t>
      </w:r>
      <w:r w:rsidR="00FA512A">
        <w:t xml:space="preserve"> 1: Orthonormal test of the </w:t>
      </w:r>
      <w:proofErr w:type="spellStart"/>
      <w:r w:rsidR="00FA512A">
        <w:t>Hermite</w:t>
      </w:r>
      <w:proofErr w:type="spellEnd"/>
      <w:r w:rsidR="00FA512A">
        <w:t xml:space="preserve"> Polynomial in the actual system</w:t>
      </w:r>
      <w:bookmarkEnd w:id="346"/>
      <w:bookmarkEnd w:id="347"/>
    </w:p>
    <w:p w14:paraId="23A541EF" w14:textId="77777777" w:rsidR="00A05712" w:rsidRDefault="00FA512A" w:rsidP="00FA512A">
      <w:pPr>
        <w:pStyle w:val="BodyText"/>
      </w:pPr>
      <w:r>
        <w:t xml:space="preserve">From the expression of the </w:t>
      </w:r>
      <w:proofErr w:type="spellStart"/>
      <w:r>
        <w:t>Hermite</w:t>
      </w:r>
      <w:proofErr w:type="spellEnd"/>
      <w:r>
        <w:t xml:space="preserve"> polynomials in the actual system given (</w:t>
      </w:r>
      <w:r w:rsidR="00A05712">
        <w:fldChar w:fldCharType="begin"/>
      </w:r>
      <w:r w:rsidR="00A05712">
        <w:instrText xml:space="preserve"> REF _Ref244940508 \h </w:instrText>
      </w:r>
      <w:r w:rsidR="00A05712">
        <w:fldChar w:fldCharType="separate"/>
      </w:r>
      <w:r w:rsidR="00A05712">
        <w:t xml:space="preserve">Eq.  </w:t>
      </w:r>
      <w:r w:rsidR="00A05712">
        <w:rPr>
          <w:noProof/>
        </w:rPr>
        <w:t>2</w:t>
      </w:r>
      <w:r w:rsidR="00A05712">
        <w:noBreakHyphen/>
      </w:r>
      <w:r w:rsidR="00A05712">
        <w:rPr>
          <w:noProof/>
        </w:rPr>
        <w:t>26</w:t>
      </w:r>
      <w:r w:rsidR="00A05712">
        <w:fldChar w:fldCharType="end"/>
      </w:r>
      <w:r>
        <w:t xml:space="preserve">) as a function of the </w:t>
      </w:r>
      <w:proofErr w:type="spellStart"/>
      <w:r>
        <w:t>Hermite</w:t>
      </w:r>
      <w:proofErr w:type="spellEnd"/>
      <w:r>
        <w:t xml:space="preserve"> polynomials in the standard system reported in </w:t>
      </w:r>
      <w:r>
        <w:fldChar w:fldCharType="begin"/>
      </w:r>
      <w:r>
        <w:instrText xml:space="preserve"> REF _Ref244939283 \h </w:instrText>
      </w:r>
      <w:r>
        <w:fldChar w:fldCharType="separate"/>
      </w:r>
      <w:r>
        <w:t xml:space="preserve">Table </w:t>
      </w:r>
      <w:r>
        <w:rPr>
          <w:noProof/>
        </w:rPr>
        <w:t>2</w:t>
      </w:r>
      <w:r>
        <w:fldChar w:fldCharType="end"/>
      </w:r>
      <w:r w:rsidR="00A05712">
        <w:t>, it is possible to write:</w:t>
      </w:r>
    </w:p>
    <w:p w14:paraId="39E47636" w14:textId="77777777" w:rsidR="00A05712" w:rsidRPr="00A05712" w:rsidRDefault="000F6D6C"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125F5399" w14:textId="0C97C3FF" w:rsidR="00A05712" w:rsidRPr="00A05712" w:rsidRDefault="000F6D6C"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 xml:space="preserve"> He</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3546C0F7" w14:textId="300AC1DD" w:rsidR="00A05712" w:rsidRDefault="00A05712" w:rsidP="00A05712">
      <w:pPr>
        <w:pStyle w:val="BodyText"/>
      </w:pPr>
      <w:r>
        <w:t>Now the following tests will be performed:</w:t>
      </w:r>
    </w:p>
    <w:p w14:paraId="76658776" w14:textId="1DD9030A" w:rsidR="00A05712" w:rsidRPr="00A05712" w:rsidRDefault="000F6D6C"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w:p>
    <w:p w14:paraId="022A199E" w14:textId="1A086672" w:rsidR="00A05712" w:rsidRPr="00A05712" w:rsidRDefault="000F6D6C"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=0</m:t>
        </m:r>
      </m:oMath>
    </w:p>
    <w:p w14:paraId="112FF47D" w14:textId="77C31654" w:rsidR="00A05712" w:rsidRPr="00A05712" w:rsidRDefault="000F6D6C"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oMath>
    </w:p>
    <w:p w14:paraId="123C9A31" w14:textId="225BBC0C" w:rsidR="00A05712" w:rsidRPr="004B5C6A" w:rsidRDefault="004B5C6A" w:rsidP="00A05712">
      <w:pPr>
        <w:pStyle w:val="BodyText"/>
        <w:ind w:left="360" w:firstLine="0"/>
        <w:rPr>
          <w:i/>
          <w:u w:val="single"/>
        </w:rPr>
      </w:pPr>
      <w:r w:rsidRPr="004B5C6A">
        <w:rPr>
          <w:i/>
          <w:u w:val="single"/>
        </w:rPr>
        <w:t>Test 1</w:t>
      </w:r>
    </w:p>
    <w:p w14:paraId="7ACC3BB4" w14:textId="77777777" w:rsidR="00A05712" w:rsidRPr="00510A08" w:rsidRDefault="000F6D6C" w:rsidP="004B5C6A">
      <w:pPr>
        <w:pStyle w:val="BodyText"/>
        <w:ind w:firstLine="0"/>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σ2π</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m:oMathPara>
    </w:p>
    <w:p w14:paraId="6C435F24" w14:textId="46941488" w:rsidR="004B5C6A" w:rsidRPr="004B5C6A" w:rsidRDefault="004B5C6A" w:rsidP="004B5C6A">
      <w:pPr>
        <w:pStyle w:val="BodyText"/>
        <w:ind w:left="360" w:firstLine="0"/>
        <w:rPr>
          <w:i/>
          <w:u w:val="single"/>
        </w:rPr>
      </w:pPr>
      <w:r>
        <w:rPr>
          <w:i/>
          <w:u w:val="single"/>
        </w:rPr>
        <w:t>Test 2</w:t>
      </w:r>
    </w:p>
    <w:p w14:paraId="081B6DFE" w14:textId="77777777" w:rsidR="00A05712" w:rsidRPr="00BA7D81" w:rsidRDefault="00A05712" w:rsidP="004B5C6A">
      <w:pPr>
        <w:pStyle w:val="BodyText"/>
      </w:pPr>
    </w:p>
    <w:p w14:paraId="1F5757A8" w14:textId="77777777" w:rsidR="00A05712" w:rsidRPr="004B5C6A" w:rsidRDefault="000F6D6C"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x-m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y+m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=0</m:t>
          </m:r>
        </m:oMath>
      </m:oMathPara>
    </w:p>
    <w:p w14:paraId="39E46E76" w14:textId="75B61779" w:rsidR="004B5C6A" w:rsidRPr="004B5C6A" w:rsidRDefault="004B5C6A" w:rsidP="004B5C6A">
      <w:pPr>
        <w:pStyle w:val="BodyText"/>
        <w:ind w:left="360" w:firstLine="0"/>
        <w:rPr>
          <w:i/>
          <w:u w:val="single"/>
        </w:rPr>
      </w:pPr>
      <w:r>
        <w:rPr>
          <w:i/>
          <w:u w:val="single"/>
        </w:rPr>
        <w:t>Test 3</w:t>
      </w:r>
    </w:p>
    <w:p w14:paraId="74CA8C37" w14:textId="77777777" w:rsidR="00A05712" w:rsidRPr="00FC2B64" w:rsidRDefault="000F6D6C"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=1</m:t>
          </m:r>
        </m:oMath>
      </m:oMathPara>
    </w:p>
    <w:p w14:paraId="1127AC70" w14:textId="77777777" w:rsidR="00461F1B" w:rsidRDefault="00461F1B" w:rsidP="00BD6076">
      <w:pPr>
        <w:pStyle w:val="BodyText"/>
      </w:pPr>
    </w:p>
    <w:p w14:paraId="5AED2BBB" w14:textId="77777777" w:rsidR="00F8400A" w:rsidRDefault="00F8400A" w:rsidP="00BD6076">
      <w:pPr>
        <w:pStyle w:val="BodyText"/>
      </w:pPr>
    </w:p>
    <w:p w14:paraId="459FCBE2" w14:textId="0DE41FE7" w:rsidR="00F8400A" w:rsidRDefault="00F8400A" w:rsidP="00F8400A">
      <w:pPr>
        <w:pStyle w:val="Heading2"/>
      </w:pPr>
      <w:bookmarkStart w:id="348" w:name="_Toc245372503"/>
      <w:bookmarkStart w:id="349" w:name="_Toc245429323"/>
      <w:r>
        <w:t xml:space="preserve">Appendix </w:t>
      </w:r>
      <w:del w:id="350" w:author="Joshua Cogliati" w:date="2013-11-07T07:39:00Z">
        <w:r>
          <w:delText>1</w:delText>
        </w:r>
      </w:del>
      <w:ins w:id="351" w:author="Joshua Cogliati" w:date="2013-11-06T16:09:00Z">
        <w:r w:rsidR="005554C5">
          <w:t>2</w:t>
        </w:r>
      </w:ins>
      <w:del w:id="352" w:author="Joshua Cogliati" w:date="2013-11-06T16:09:00Z">
        <w:r w:rsidDel="005554C5">
          <w:delText>1</w:delText>
        </w:r>
      </w:del>
      <w:r>
        <w:t xml:space="preserve">: Test of the translation rule for the Gauss </w:t>
      </w:r>
      <w:proofErr w:type="spellStart"/>
      <w:r>
        <w:t>Hermite</w:t>
      </w:r>
      <w:proofErr w:type="spellEnd"/>
      <w:r>
        <w:t xml:space="preserve"> quadrature</w:t>
      </w:r>
      <w:bookmarkEnd w:id="348"/>
      <w:bookmarkEnd w:id="349"/>
    </w:p>
    <w:p w14:paraId="4E831A4F" w14:textId="44126826" w:rsidR="00E42F27" w:rsidRDefault="00E42F27" w:rsidP="00E42F27">
      <w:pPr>
        <w:pStyle w:val="BodyText"/>
      </w:pPr>
      <w:r>
        <w:t xml:space="preserve">The purpose of this test is to verify that if </w:t>
      </w:r>
      <m:oMath>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than its projection properly </w:t>
      </w:r>
      <w:del w:id="353" w:author="Joshua Cogliati" w:date="2013-11-07T07:39:00Z">
        <w:r>
          <w:delText>lead</w:delText>
        </w:r>
      </w:del>
      <w:ins w:id="354" w:author="Joshua Cogliati" w:date="2013-11-07T07:39:00Z">
        <w:r>
          <w:t>lead</w:t>
        </w:r>
      </w:ins>
      <w:ins w:id="355" w:author="Joshua Cogliati" w:date="2013-11-06T16:16:00Z">
        <w:r w:rsidR="002D2576">
          <w:t>s</w:t>
        </w:r>
      </w:ins>
      <w:r>
        <w:t xml:space="preserve"> to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=1</m:t>
        </m:r>
      </m:oMath>
      <w:r>
        <w:t>. For doing so we are going to use the Gauss</w:t>
      </w:r>
      <w:r w:rsidR="00DD2966">
        <w:t>-</w:t>
      </w:r>
      <w:proofErr w:type="spellStart"/>
      <w:r w:rsidR="00DD2966">
        <w:t>Hermite</w:t>
      </w:r>
      <w:proofErr w:type="spellEnd"/>
      <w:r>
        <w:t xml:space="preserve"> quadrature </w:t>
      </w:r>
      <w:r w:rsidR="00DD2966">
        <w:t xml:space="preserve">for which points and weight are given in </w:t>
      </w:r>
      <w:r w:rsidR="00DD2966">
        <w:fldChar w:fldCharType="begin"/>
      </w:r>
      <w:r w:rsidR="00DD2966">
        <w:instrText xml:space="preserve"> REF _Ref245184772 \h </w:instrText>
      </w:r>
      <w:r w:rsidR="00DD2966">
        <w:fldChar w:fldCharType="separate"/>
      </w:r>
      <w:r w:rsidR="00DD2966">
        <w:t xml:space="preserve">Table </w:t>
      </w:r>
      <w:r w:rsidR="00DD2966">
        <w:rPr>
          <w:noProof/>
        </w:rPr>
        <w:t>4</w:t>
      </w:r>
      <w:r w:rsidR="00DD2966">
        <w:fldChar w:fldCharType="end"/>
      </w:r>
      <w:r w:rsidR="00DD2966">
        <w:t>.</w:t>
      </w:r>
    </w:p>
    <w:p w14:paraId="1C13439B" w14:textId="77777777" w:rsidR="00F8400A" w:rsidRPr="00EB5853" w:rsidRDefault="00F8400A" w:rsidP="00E42F27">
      <w:pPr>
        <w:pStyle w:val="BodyText"/>
      </w:pPr>
    </w:p>
    <w:p w14:paraId="42EB3FD1" w14:textId="65E8E8F6" w:rsidR="00DD2966" w:rsidRDefault="00DD2966" w:rsidP="00DD2966">
      <w:pPr>
        <w:pStyle w:val="Caption"/>
        <w:keepNext/>
        <w:jc w:val="center"/>
      </w:pPr>
      <w:bookmarkStart w:id="356" w:name="_Ref245184772"/>
      <w:bookmarkStart w:id="357" w:name="_Ref245184767"/>
      <w:r>
        <w:t xml:space="preserve">Table </w:t>
      </w:r>
      <w:r w:rsidR="000F6D6C">
        <w:fldChar w:fldCharType="begin"/>
      </w:r>
      <w:r w:rsidR="000F6D6C">
        <w:instrText xml:space="preserve"> SEQ Table \* ARABIC </w:instrText>
      </w:r>
      <w:r w:rsidR="000F6D6C">
        <w:fldChar w:fldCharType="separate"/>
      </w:r>
      <w:r>
        <w:rPr>
          <w:noProof/>
        </w:rPr>
        <w:t>4</w:t>
      </w:r>
      <w:r w:rsidR="000F6D6C">
        <w:rPr>
          <w:noProof/>
        </w:rPr>
        <w:fldChar w:fldCharType="end"/>
      </w:r>
      <w:bookmarkEnd w:id="356"/>
      <w:r>
        <w:t>: Points and Weights for the Gauss-</w:t>
      </w:r>
      <w:proofErr w:type="spellStart"/>
      <w:r>
        <w:t>Hermite</w:t>
      </w:r>
      <w:proofErr w:type="spellEnd"/>
      <w:r>
        <w:t xml:space="preserve"> quadrature formula</w:t>
      </w:r>
      <w:bookmarkEnd w:id="357"/>
    </w:p>
    <w:tbl>
      <w:tblPr>
        <w:tblStyle w:val="TableGrid"/>
        <w:tblW w:w="5840" w:type="dxa"/>
        <w:jc w:val="center"/>
        <w:tblLook w:val="04A0" w:firstRow="1" w:lastRow="0" w:firstColumn="1" w:lastColumn="0" w:noHBand="0" w:noVBand="1"/>
      </w:tblPr>
      <w:tblGrid>
        <w:gridCol w:w="1895"/>
        <w:gridCol w:w="2131"/>
        <w:gridCol w:w="1814"/>
      </w:tblGrid>
      <w:tr w:rsidR="00DD2966" w14:paraId="38394995" w14:textId="77777777" w:rsidTr="00DD2966">
        <w:trPr>
          <w:jc w:val="center"/>
        </w:trPr>
        <w:tc>
          <w:tcPr>
            <w:tcW w:w="1895" w:type="dxa"/>
          </w:tcPr>
          <w:p w14:paraId="2A154456" w14:textId="77777777" w:rsidR="00DD2966" w:rsidRDefault="00DD2966" w:rsidP="00F8400A">
            <w:pPr>
              <w:pStyle w:val="BodyText"/>
              <w:ind w:firstLine="0"/>
              <w:jc w:val="center"/>
            </w:pPr>
            <w:r>
              <w:t>Points</w:t>
            </w:r>
          </w:p>
        </w:tc>
        <w:tc>
          <w:tcPr>
            <w:tcW w:w="2131" w:type="dxa"/>
          </w:tcPr>
          <w:p w14:paraId="0CEB6579" w14:textId="77777777" w:rsidR="00DD2966" w:rsidRDefault="00DD2966" w:rsidP="00F8400A">
            <w:pPr>
              <w:pStyle w:val="BodyText"/>
              <w:ind w:firstLine="0"/>
              <w:jc w:val="center"/>
            </w:pPr>
            <w:r>
              <w:t>Coordinate</w:t>
            </w:r>
          </w:p>
        </w:tc>
        <w:tc>
          <w:tcPr>
            <w:tcW w:w="1814" w:type="dxa"/>
          </w:tcPr>
          <w:p w14:paraId="3DA07859" w14:textId="77777777" w:rsidR="00DD2966" w:rsidRDefault="00DD2966" w:rsidP="00F8400A">
            <w:pPr>
              <w:pStyle w:val="BodyText"/>
              <w:ind w:firstLine="0"/>
              <w:jc w:val="center"/>
            </w:pPr>
            <w:r>
              <w:t>Weight</w:t>
            </w:r>
          </w:p>
        </w:tc>
      </w:tr>
      <w:tr w:rsidR="00DD2966" w14:paraId="509477F8" w14:textId="77777777" w:rsidTr="00DD2966">
        <w:trPr>
          <w:jc w:val="center"/>
        </w:trPr>
        <w:tc>
          <w:tcPr>
            <w:tcW w:w="1895" w:type="dxa"/>
          </w:tcPr>
          <w:p w14:paraId="08C8ADA7" w14:textId="77777777" w:rsidR="00DD2966" w:rsidRDefault="00DD2966" w:rsidP="00F8400A">
            <w:pPr>
              <w:pStyle w:val="BodyText"/>
              <w:ind w:firstLine="0"/>
              <w:jc w:val="center"/>
            </w:pPr>
            <w:r>
              <w:t>2</w:t>
            </w:r>
          </w:p>
        </w:tc>
        <w:tc>
          <w:tcPr>
            <w:tcW w:w="2131" w:type="dxa"/>
          </w:tcPr>
          <w:p w14:paraId="15BA8EF3" w14:textId="77777777" w:rsidR="00DD2966" w:rsidRDefault="00DD2966" w:rsidP="00F8400A">
            <w:pPr>
              <w:pStyle w:val="BodyText"/>
              <w:jc w:val="center"/>
            </w:pPr>
            <m:oMathPara>
              <m:oMath>
                <m:r>
                  <w:rPr>
                    <w:rFonts w:ascii="Cambria Math" w:hAnsi="Cambria Math"/>
                  </w:rPr>
                  <m:t>±1</m:t>
                </m:r>
              </m:oMath>
            </m:oMathPara>
          </w:p>
        </w:tc>
        <w:tc>
          <w:tcPr>
            <w:tcW w:w="1814" w:type="dxa"/>
          </w:tcPr>
          <w:p w14:paraId="310ACB5B" w14:textId="77777777" w:rsidR="00DD2966" w:rsidRPr="00703BB5" w:rsidRDefault="000F6D6C" w:rsidP="00F8400A">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ad>
                      <m:radPr>
                        <m:degHide m:val="1"/>
                        <m:ctrlPr>
                          <w:rPr>
                            <w:rFonts w:ascii="Cambria Math" w:hAnsi="Cambria Math"/>
                            <w:i/>
                          </w:rPr>
                        </m:ctrlPr>
                      </m:radPr>
                      <m:deg/>
                      <m:e>
                        <m:r>
                          <w:rPr>
                            <w:rFonts w:ascii="Cambria Math" w:hAnsi="Cambria Math"/>
                          </w:rPr>
                          <m:t>2</m:t>
                        </m:r>
                      </m:e>
                    </m:rad>
                  </m:den>
                </m:f>
              </m:oMath>
            </m:oMathPara>
          </w:p>
        </w:tc>
      </w:tr>
      <w:tr w:rsidR="00DD2966" w14:paraId="2FA015CC" w14:textId="77777777" w:rsidTr="00DD2966">
        <w:trPr>
          <w:jc w:val="center"/>
        </w:trPr>
        <w:tc>
          <w:tcPr>
            <w:tcW w:w="1895" w:type="dxa"/>
            <w:vMerge w:val="restart"/>
          </w:tcPr>
          <w:p w14:paraId="6ACB363D" w14:textId="77777777" w:rsidR="00DD2966" w:rsidRDefault="00DD2966" w:rsidP="00F8400A">
            <w:pPr>
              <w:pStyle w:val="BodyText"/>
              <w:ind w:firstLine="0"/>
              <w:jc w:val="center"/>
            </w:pPr>
            <w:r>
              <w:t>3</w:t>
            </w:r>
          </w:p>
        </w:tc>
        <w:tc>
          <w:tcPr>
            <w:tcW w:w="2131" w:type="dxa"/>
          </w:tcPr>
          <w:p w14:paraId="10ECB780" w14:textId="77777777" w:rsidR="00DD2966" w:rsidRDefault="00DD2966" w:rsidP="00F8400A">
            <w:pPr>
              <w:pStyle w:val="BodyText"/>
              <w:ind w:firstLine="0"/>
              <w:jc w:val="center"/>
            </w:pPr>
            <w:r>
              <w:t>0</w:t>
            </w:r>
          </w:p>
        </w:tc>
        <w:tc>
          <w:tcPr>
            <w:tcW w:w="1814" w:type="dxa"/>
          </w:tcPr>
          <w:p w14:paraId="64486E5B" w14:textId="77777777" w:rsidR="00DD2966" w:rsidRPr="00703BB5" w:rsidRDefault="000F6D6C" w:rsidP="00F8400A">
            <w:pPr>
              <w:pStyle w:val="BodyText"/>
              <w:ind w:firstLine="0"/>
              <w:jc w:val="center"/>
              <w:rPr>
                <w:rFonts w:ascii="Arial" w:hAnsi="Arial"/>
              </w:rPr>
            </w:pPr>
            <m:oMathPara>
              <m:oMath>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π</m:t>
                        </m:r>
                      </m:e>
                    </m:rad>
                  </m:num>
                  <m:den>
                    <m:r>
                      <w:rPr>
                        <w:rFonts w:ascii="Cambria Math" w:hAnsi="Cambria Math"/>
                      </w:rPr>
                      <m:t>3</m:t>
                    </m:r>
                  </m:den>
                </m:f>
                <m:rad>
                  <m:radPr>
                    <m:degHide m:val="1"/>
                    <m:ctrlPr>
                      <w:rPr>
                        <w:rFonts w:ascii="Cambria Math" w:hAnsi="Cambria Math"/>
                        <w:i/>
                      </w:rPr>
                    </m:ctrlPr>
                  </m:radPr>
                  <m:deg/>
                  <m:e>
                    <m:r>
                      <w:rPr>
                        <w:rFonts w:ascii="Cambria Math" w:hAnsi="Cambria Math"/>
                      </w:rPr>
                      <m:t>2</m:t>
                    </m:r>
                  </m:e>
                </m:rad>
              </m:oMath>
            </m:oMathPara>
          </w:p>
        </w:tc>
      </w:tr>
      <w:tr w:rsidR="00DD2966" w14:paraId="75C5AA12" w14:textId="77777777" w:rsidTr="00DD2966">
        <w:trPr>
          <w:jc w:val="center"/>
        </w:trPr>
        <w:tc>
          <w:tcPr>
            <w:tcW w:w="1895" w:type="dxa"/>
            <w:vMerge/>
          </w:tcPr>
          <w:p w14:paraId="2B710B87" w14:textId="77777777" w:rsidR="00DD2966" w:rsidRDefault="00DD2966" w:rsidP="00F8400A">
            <w:pPr>
              <w:pStyle w:val="BodyText"/>
              <w:ind w:firstLine="0"/>
              <w:jc w:val="center"/>
            </w:pPr>
          </w:p>
        </w:tc>
        <w:tc>
          <w:tcPr>
            <w:tcW w:w="2131" w:type="dxa"/>
          </w:tcPr>
          <w:p w14:paraId="2AD3FA68" w14:textId="77777777" w:rsidR="00DD2966" w:rsidRDefault="00DD2966" w:rsidP="00F8400A">
            <w:pPr>
              <w:pStyle w:val="BodyText"/>
              <w:ind w:firstLine="0"/>
              <w:jc w:val="center"/>
            </w:pPr>
            <m:oMathPara>
              <m:oMath>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tc>
        <w:tc>
          <w:tcPr>
            <w:tcW w:w="1814" w:type="dxa"/>
          </w:tcPr>
          <w:p w14:paraId="213A42BF" w14:textId="77777777" w:rsidR="00DD2966" w:rsidRPr="00703BB5" w:rsidRDefault="000F6D6C" w:rsidP="00F8400A">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tc>
      </w:tr>
    </w:tbl>
    <w:p w14:paraId="3B1A6EBF" w14:textId="1F06D0F3" w:rsidR="00F8400A" w:rsidRDefault="00DD2966" w:rsidP="00DD2966">
      <w:pPr>
        <w:pStyle w:val="BodyText"/>
      </w:pPr>
      <w:r>
        <w:t xml:space="preserve">The problem could be formulated as </w:t>
      </w:r>
      <w:ins w:id="358" w:author="Diego Mandelli" w:date="2013-11-06T16:24:00Z">
        <w:r w:rsidR="00B91A67">
          <w:t>f</w:t>
        </w:r>
      </w:ins>
      <w:del w:id="359" w:author="Diego Mandelli" w:date="2013-11-06T16:24:00Z">
        <w:r w:rsidDel="00B91A67">
          <w:delText>it</w:delText>
        </w:r>
      </w:del>
      <w:del w:id="360" w:author="Diego Mandelli" w:date="2013-11-07T07:39:00Z">
        <w:r>
          <w:delText>it</w:delText>
        </w:r>
      </w:del>
      <w:del w:id="361" w:author="Diego Mandelli" w:date="2013-11-06T16:24:00Z">
        <w:r>
          <w:delText xml:space="preserve"> f</w:delText>
        </w:r>
      </w:del>
      <w:r>
        <w:t>ollows:</w:t>
      </w:r>
    </w:p>
    <w:p w14:paraId="1F8E44AC" w14:textId="5B216C4F" w:rsidR="00F8400A" w:rsidRPr="00DD2966" w:rsidRDefault="00DD2966" w:rsidP="00F8400A">
      <w:pPr>
        <w:pStyle w:val="BodyText"/>
      </w:pPr>
      <w:r>
        <w:t xml:space="preserve">Given: </w:t>
      </w:r>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oMath>
      <w:r>
        <w:t xml:space="preserve"> verify</w:t>
      </w:r>
    </w:p>
    <w:p w14:paraId="281CE74E" w14:textId="78496ABE" w:rsidR="00DD2966" w:rsidRPr="00DD2966" w:rsidRDefault="000F6D6C"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=0</m:t>
        </m:r>
      </m:oMath>
    </w:p>
    <w:p w14:paraId="13BFFBAE" w14:textId="5A14480F" w:rsidR="00DD2966" w:rsidRDefault="000F6D6C"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=1</m:t>
        </m:r>
      </m:oMath>
    </w:p>
    <w:p w14:paraId="706B0529" w14:textId="45E840B2" w:rsidR="00446CD8" w:rsidRDefault="00446CD8" w:rsidP="00446CD8">
      <w:pPr>
        <w:pStyle w:val="BodyText"/>
      </w:pPr>
      <w:r>
        <w:t>It is convenient first to reformulate the Gaussian quadrature as</w:t>
      </w:r>
      <w:del w:id="362" w:author="Joshua Cogliati" w:date="2013-11-06T16:17:00Z">
        <w:r w:rsidDel="002D2576">
          <w:delText xml:space="preserve"> it</w:delText>
        </w:r>
      </w:del>
      <w:r>
        <w:t xml:space="preserve"> follows:</w:t>
      </w:r>
    </w:p>
    <w:p w14:paraId="7FD72E7B" w14:textId="32C419D8" w:rsidR="00F8400A" w:rsidRPr="000830B8" w:rsidRDefault="000F6D6C" w:rsidP="000830B8">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r>
                                <w:rPr>
                                  <w:rFonts w:ascii="Cambria Math" w:hAnsi="Cambria Math"/>
                                </w:rPr>
                                <m:t>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8204AFD" w14:textId="11E3CDFB" w:rsidR="000830B8" w:rsidRPr="00C032C4" w:rsidRDefault="002D2576" w:rsidP="000830B8">
      <w:pPr>
        <w:pStyle w:val="BodyText"/>
        <w:keepNext/>
      </w:pPr>
      <w:ins w:id="363" w:author="Joshua Cogliati" w:date="2013-11-06T16:17:00Z">
        <w:r>
          <w:t xml:space="preserve">The desired results </w:t>
        </w:r>
      </w:ins>
      <w:del w:id="364" w:author="Joshua Cogliati" w:date="2013-11-06T16:17:00Z">
        <w:r w:rsidR="000830B8" w:rsidDel="002D2576">
          <w:delText xml:space="preserve">It </w:delText>
        </w:r>
      </w:del>
      <w:r w:rsidR="000830B8">
        <w:t>follow</w:t>
      </w:r>
      <w:del w:id="365" w:author="Joshua Cogliati" w:date="2013-11-06T16:17:00Z">
        <w:r w:rsidR="000830B8" w:rsidDel="002D2576">
          <w:delText>s</w:delText>
        </w:r>
      </w:del>
      <w:ins w:id="366" w:author="Joshua Cogliati" w:date="2013-11-06T16:18:00Z">
        <w:r>
          <w:t xml:space="preserve"> </w:t>
        </w:r>
      </w:ins>
      <w:del w:id="367" w:author="Joshua Cogliati" w:date="2013-11-06T16:18:00Z">
        <w:r w:rsidR="000830B8" w:rsidDel="002D2576">
          <w:delText xml:space="preserve"> therefore </w:delText>
        </w:r>
      </w:del>
      <w:r w:rsidR="00E108AB">
        <w:t>immediately</w:t>
      </w:r>
      <w:del w:id="368" w:author="Joshua Cogliati" w:date="2013-11-06T16:18:00Z">
        <w:r w:rsidR="000830B8" w:rsidDel="002D2576">
          <w:delText xml:space="preserve"> the results sought</w:delText>
        </w:r>
      </w:del>
      <w:r w:rsidR="00E108AB">
        <w:t>:</w:t>
      </w:r>
    </w:p>
    <w:p w14:paraId="7D1F1B4B" w14:textId="77777777" w:rsidR="00F8400A" w:rsidRPr="00C032C4" w:rsidRDefault="000F6D6C" w:rsidP="00F8400A">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p w14:paraId="62AF080B" w14:textId="27291DC3" w:rsidR="00F8400A" w:rsidRPr="00C032C4" w:rsidRDefault="000F6D6C" w:rsidP="00E108AB">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r>
            <w:rPr>
              <w:rFonts w:ascii="Cambria Math" w:hAnsi="Cambria Math"/>
            </w:rPr>
            <m:t>2=1</m:t>
          </m:r>
        </m:oMath>
      </m:oMathPara>
    </w:p>
    <w:p w14:paraId="57B37EC6" w14:textId="77777777" w:rsidR="00F8400A" w:rsidRPr="00BD6076" w:rsidRDefault="00F8400A" w:rsidP="00BD6076">
      <w:pPr>
        <w:pStyle w:val="BodyText"/>
      </w:pPr>
    </w:p>
    <w:sectPr w:rsidR="00F8400A" w:rsidRPr="00BD6076" w:rsidSect="008321B0">
      <w:headerReference w:type="default" r:id="rId19"/>
      <w:footerReference w:type="default" r:id="rId20"/>
      <w:footnotePr>
        <w:numFmt w:val="lowerLetter"/>
      </w:footnotePr>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Joshua Cogliati" w:date="2013-11-06T15:35:00Z" w:initials="JC">
    <w:p w14:paraId="17A9902E" w14:textId="0C92E7A5" w:rsidR="00DD49DA" w:rsidRDefault="00DD49DA">
      <w:pPr>
        <w:pStyle w:val="CommentText"/>
      </w:pPr>
      <w:r>
        <w:rPr>
          <w:rStyle w:val="CommentReference"/>
        </w:rPr>
        <w:annotationRef/>
      </w:r>
      <w:r>
        <w:t xml:space="preserve">The first few </w:t>
      </w:r>
      <w:proofErr w:type="spellStart"/>
      <w:r>
        <w:t>sentances</w:t>
      </w:r>
      <w:proofErr w:type="spellEnd"/>
      <w:r>
        <w:t xml:space="preserve"> in this paragraph need fixed.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F3BF1" w14:textId="77777777" w:rsidR="00BA79F1" w:rsidRDefault="00BA79F1">
      <w:r>
        <w:separator/>
      </w:r>
    </w:p>
    <w:p w14:paraId="6CEB6B8F" w14:textId="77777777" w:rsidR="00BA79F1" w:rsidRDefault="00BA79F1"/>
    <w:p w14:paraId="1E8A3314" w14:textId="77777777" w:rsidR="00BA79F1" w:rsidRDefault="00BA79F1"/>
  </w:endnote>
  <w:endnote w:type="continuationSeparator" w:id="0">
    <w:p w14:paraId="56C4D96A" w14:textId="77777777" w:rsidR="00BA79F1" w:rsidRDefault="00BA79F1">
      <w:r>
        <w:continuationSeparator/>
      </w:r>
    </w:p>
    <w:p w14:paraId="58D598B0" w14:textId="77777777" w:rsidR="00BA79F1" w:rsidRDefault="00BA79F1"/>
    <w:p w14:paraId="154F8855" w14:textId="77777777" w:rsidR="00BA79F1" w:rsidRDefault="00BA79F1"/>
  </w:endnote>
  <w:endnote w:type="continuationNotice" w:id="1">
    <w:p w14:paraId="344E72A8" w14:textId="77777777" w:rsidR="00BA79F1" w:rsidRDefault="00BA7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MR10">
    <w:altName w:val="Times New Roman"/>
    <w:charset w:val="80"/>
    <w:family w:val="roman"/>
    <w:pitch w:val="default"/>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DD49DA" w:rsidRDefault="00DD49DA"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DD49DA" w:rsidRDefault="00DD49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DD49DA" w:rsidRDefault="00DD49DA">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DD49DA" w:rsidRDefault="00DD49DA"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left:0;text-align:left;margin-left:.25pt;margin-top:-160.55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" filled="f" stroked="f">
              <v:textbox inset="0,0,0,0">
                <w:txbxContent>
                  <w:p w14:paraId="57F434AF" w14:textId="77777777" w:rsidR="00DD49DA" w:rsidRDefault="00DD49DA"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5" name="Picture 5"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DD49DA" w:rsidRDefault="00DD49DA">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DD49DA" w:rsidRDefault="00DD49DA"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0F6D6C">
      <w:rPr>
        <w:rStyle w:val="PageNumber"/>
        <w:noProof/>
      </w:rPr>
      <w:t>ii</w:t>
    </w:r>
    <w:r>
      <w:rPr>
        <w:rStyle w:val="PageNumber"/>
      </w:rPr>
      <w:fldChar w:fldCharType="end"/>
    </w:r>
  </w:p>
  <w:p w14:paraId="09C2698C" w14:textId="77777777" w:rsidR="00DD49DA" w:rsidRDefault="00DD49DA">
    <w:pPr>
      <w:pStyle w:val="Footer"/>
      <w:ind w:right="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DD49DA" w:rsidRDefault="00DD49DA"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0F6D6C">
      <w:rPr>
        <w:rStyle w:val="PageNumber"/>
        <w:noProof/>
      </w:rPr>
      <w:t>14</w:t>
    </w:r>
    <w:r>
      <w:rPr>
        <w:rStyle w:val="PageNumber"/>
      </w:rPr>
      <w:fldChar w:fldCharType="end"/>
    </w:r>
  </w:p>
  <w:p w14:paraId="221135AB" w14:textId="77777777" w:rsidR="00DD49DA" w:rsidRDefault="00DD49DA" w:rsidP="009B12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8BB35" w14:textId="77777777" w:rsidR="00BA79F1" w:rsidRDefault="00BA79F1">
      <w:pPr>
        <w:pStyle w:val="Spacer"/>
      </w:pPr>
      <w:r>
        <w:separator/>
      </w:r>
    </w:p>
  </w:footnote>
  <w:footnote w:type="continuationSeparator" w:id="0">
    <w:p w14:paraId="33A6327E" w14:textId="77777777" w:rsidR="00BA79F1" w:rsidRDefault="00BA79F1">
      <w:r>
        <w:continuationSeparator/>
      </w:r>
    </w:p>
  </w:footnote>
  <w:footnote w:type="continuationNotice" w:id="1">
    <w:p w14:paraId="60B42794" w14:textId="77777777" w:rsidR="00BA79F1" w:rsidRDefault="00BA79F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9EA5A" w14:textId="77777777" w:rsidR="00BA79F1" w:rsidRDefault="00BA79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DD49DA" w:rsidRDefault="00DD49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DD49DA" w:rsidRDefault="00DD49D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DD49DA" w:rsidRDefault="00DD49DA" w:rsidP="00E5720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DD49DA" w:rsidRDefault="00DD49DA" w:rsidP="00E572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BB73AA"/>
    <w:multiLevelType w:val="hybridMultilevel"/>
    <w:tmpl w:val="43BA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1">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F85EE0"/>
    <w:multiLevelType w:val="hybridMultilevel"/>
    <w:tmpl w:val="EB407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3">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1"/>
  </w:num>
  <w:num w:numId="3">
    <w:abstractNumId w:val="0"/>
  </w:num>
  <w:num w:numId="4">
    <w:abstractNumId w:val="45"/>
  </w:num>
  <w:num w:numId="5">
    <w:abstractNumId w:val="50"/>
  </w:num>
  <w:num w:numId="6">
    <w:abstractNumId w:val="41"/>
  </w:num>
  <w:num w:numId="7">
    <w:abstractNumId w:val="53"/>
  </w:num>
  <w:num w:numId="8">
    <w:abstractNumId w:val="9"/>
  </w:num>
  <w:num w:numId="9">
    <w:abstractNumId w:val="49"/>
  </w:num>
  <w:num w:numId="10">
    <w:abstractNumId w:val="13"/>
  </w:num>
  <w:num w:numId="11">
    <w:abstractNumId w:val="12"/>
  </w:num>
  <w:num w:numId="12">
    <w:abstractNumId w:val="17"/>
  </w:num>
  <w:num w:numId="13">
    <w:abstractNumId w:val="46"/>
  </w:num>
  <w:num w:numId="14">
    <w:abstractNumId w:val="23"/>
  </w:num>
  <w:num w:numId="15">
    <w:abstractNumId w:val="22"/>
  </w:num>
  <w:num w:numId="16">
    <w:abstractNumId w:val="16"/>
  </w:num>
  <w:num w:numId="17">
    <w:abstractNumId w:val="8"/>
  </w:num>
  <w:num w:numId="18">
    <w:abstractNumId w:val="31"/>
  </w:num>
  <w:num w:numId="19">
    <w:abstractNumId w:val="19"/>
  </w:num>
  <w:num w:numId="20">
    <w:abstractNumId w:val="2"/>
  </w:num>
  <w:num w:numId="21">
    <w:abstractNumId w:val="52"/>
  </w:num>
  <w:num w:numId="22">
    <w:abstractNumId w:val="30"/>
  </w:num>
  <w:num w:numId="23">
    <w:abstractNumId w:val="4"/>
  </w:num>
  <w:num w:numId="24">
    <w:abstractNumId w:val="29"/>
  </w:num>
  <w:num w:numId="25">
    <w:abstractNumId w:val="35"/>
  </w:num>
  <w:num w:numId="26">
    <w:abstractNumId w:val="20"/>
  </w:num>
  <w:num w:numId="27">
    <w:abstractNumId w:val="25"/>
  </w:num>
  <w:num w:numId="28">
    <w:abstractNumId w:val="32"/>
  </w:num>
  <w:num w:numId="29">
    <w:abstractNumId w:val="21"/>
  </w:num>
  <w:num w:numId="30">
    <w:abstractNumId w:val="3"/>
  </w:num>
  <w:num w:numId="31">
    <w:abstractNumId w:val="11"/>
  </w:num>
  <w:num w:numId="32">
    <w:abstractNumId w:val="51"/>
  </w:num>
  <w:num w:numId="33">
    <w:abstractNumId w:val="6"/>
  </w:num>
  <w:num w:numId="34">
    <w:abstractNumId w:val="36"/>
  </w:num>
  <w:num w:numId="35">
    <w:abstractNumId w:val="14"/>
  </w:num>
  <w:num w:numId="36">
    <w:abstractNumId w:val="28"/>
  </w:num>
  <w:num w:numId="37">
    <w:abstractNumId w:val="33"/>
  </w:num>
  <w:num w:numId="38">
    <w:abstractNumId w:val="37"/>
  </w:num>
  <w:num w:numId="39">
    <w:abstractNumId w:val="10"/>
  </w:num>
  <w:num w:numId="40">
    <w:abstractNumId w:val="24"/>
  </w:num>
  <w:num w:numId="41">
    <w:abstractNumId w:val="27"/>
  </w:num>
  <w:num w:numId="42">
    <w:abstractNumId w:val="5"/>
  </w:num>
  <w:num w:numId="43">
    <w:abstractNumId w:val="39"/>
  </w:num>
  <w:num w:numId="44">
    <w:abstractNumId w:val="42"/>
  </w:num>
  <w:num w:numId="45">
    <w:abstractNumId w:val="44"/>
  </w:num>
  <w:num w:numId="46">
    <w:abstractNumId w:val="47"/>
  </w:num>
  <w:num w:numId="47">
    <w:abstractNumId w:val="7"/>
  </w:num>
  <w:num w:numId="48">
    <w:abstractNumId w:val="38"/>
  </w:num>
  <w:num w:numId="49">
    <w:abstractNumId w:val="15"/>
  </w:num>
  <w:num w:numId="50">
    <w:abstractNumId w:val="34"/>
  </w:num>
  <w:num w:numId="51">
    <w:abstractNumId w:val="54"/>
  </w:num>
  <w:num w:numId="52">
    <w:abstractNumId w:val="43"/>
  </w:num>
  <w:num w:numId="53">
    <w:abstractNumId w:val="53"/>
    <w:lvlOverride w:ilvl="0">
      <w:startOverride w:val="1"/>
    </w:lvlOverride>
  </w:num>
  <w:num w:numId="54">
    <w:abstractNumId w:val="53"/>
    <w:lvlOverride w:ilvl="0">
      <w:startOverride w:val="1"/>
    </w:lvlOverride>
  </w:num>
  <w:num w:numId="55">
    <w:abstractNumId w:val="53"/>
    <w:lvlOverride w:ilvl="0">
      <w:startOverride w:val="1"/>
    </w:lvlOverride>
  </w:num>
  <w:num w:numId="56">
    <w:abstractNumId w:val="43"/>
    <w:lvlOverride w:ilvl="0">
      <w:startOverride w:val="1"/>
    </w:lvlOverride>
  </w:num>
  <w:num w:numId="57">
    <w:abstractNumId w:val="53"/>
    <w:lvlOverride w:ilvl="0">
      <w:startOverride w:val="1"/>
    </w:lvlOverride>
  </w:num>
  <w:num w:numId="58">
    <w:abstractNumId w:val="53"/>
    <w:lvlOverride w:ilvl="0">
      <w:startOverride w:val="1"/>
    </w:lvlOverride>
  </w:num>
  <w:num w:numId="59">
    <w:abstractNumId w:val="26"/>
  </w:num>
  <w:num w:numId="60">
    <w:abstractNumId w:val="18"/>
  </w:num>
  <w:num w:numId="6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360"/>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numFmt w:val="lowerLette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51DB"/>
    <w:rsid w:val="000123AA"/>
    <w:rsid w:val="00020FFE"/>
    <w:rsid w:val="000270FA"/>
    <w:rsid w:val="0002721D"/>
    <w:rsid w:val="000315EC"/>
    <w:rsid w:val="00034399"/>
    <w:rsid w:val="00037C2F"/>
    <w:rsid w:val="00040045"/>
    <w:rsid w:val="00040AEF"/>
    <w:rsid w:val="0004204C"/>
    <w:rsid w:val="000442C5"/>
    <w:rsid w:val="00047E5B"/>
    <w:rsid w:val="000523D4"/>
    <w:rsid w:val="00053680"/>
    <w:rsid w:val="00060173"/>
    <w:rsid w:val="00064618"/>
    <w:rsid w:val="00072EBA"/>
    <w:rsid w:val="000830B8"/>
    <w:rsid w:val="0009050B"/>
    <w:rsid w:val="0009398E"/>
    <w:rsid w:val="000A39E5"/>
    <w:rsid w:val="000B4119"/>
    <w:rsid w:val="000C5443"/>
    <w:rsid w:val="000C7070"/>
    <w:rsid w:val="000D3424"/>
    <w:rsid w:val="000E1C05"/>
    <w:rsid w:val="000E2863"/>
    <w:rsid w:val="000E67B7"/>
    <w:rsid w:val="000E6B4F"/>
    <w:rsid w:val="000F3A9E"/>
    <w:rsid w:val="000F6D6C"/>
    <w:rsid w:val="000F73B2"/>
    <w:rsid w:val="0011309B"/>
    <w:rsid w:val="00117660"/>
    <w:rsid w:val="00120DC8"/>
    <w:rsid w:val="00120E1D"/>
    <w:rsid w:val="00125387"/>
    <w:rsid w:val="001273AC"/>
    <w:rsid w:val="00133BE6"/>
    <w:rsid w:val="0013669B"/>
    <w:rsid w:val="00137D02"/>
    <w:rsid w:val="001408EF"/>
    <w:rsid w:val="0014374A"/>
    <w:rsid w:val="00145A55"/>
    <w:rsid w:val="001539CB"/>
    <w:rsid w:val="00153B21"/>
    <w:rsid w:val="00153B69"/>
    <w:rsid w:val="001619FB"/>
    <w:rsid w:val="00162C3C"/>
    <w:rsid w:val="0016507F"/>
    <w:rsid w:val="0016716D"/>
    <w:rsid w:val="001727F2"/>
    <w:rsid w:val="00173F24"/>
    <w:rsid w:val="0019368E"/>
    <w:rsid w:val="001A2A16"/>
    <w:rsid w:val="001B2D78"/>
    <w:rsid w:val="001B739A"/>
    <w:rsid w:val="001C244E"/>
    <w:rsid w:val="001C57AC"/>
    <w:rsid w:val="001D2B79"/>
    <w:rsid w:val="001D7299"/>
    <w:rsid w:val="001D7561"/>
    <w:rsid w:val="001E346D"/>
    <w:rsid w:val="001F3AC1"/>
    <w:rsid w:val="00205059"/>
    <w:rsid w:val="00207498"/>
    <w:rsid w:val="0021217B"/>
    <w:rsid w:val="002152CE"/>
    <w:rsid w:val="00216B0C"/>
    <w:rsid w:val="00217E98"/>
    <w:rsid w:val="00234B13"/>
    <w:rsid w:val="002353C3"/>
    <w:rsid w:val="002362F3"/>
    <w:rsid w:val="002364CC"/>
    <w:rsid w:val="00243372"/>
    <w:rsid w:val="00243503"/>
    <w:rsid w:val="002471F3"/>
    <w:rsid w:val="00250E68"/>
    <w:rsid w:val="00254F9B"/>
    <w:rsid w:val="00255176"/>
    <w:rsid w:val="0026619A"/>
    <w:rsid w:val="00266552"/>
    <w:rsid w:val="00267374"/>
    <w:rsid w:val="00267771"/>
    <w:rsid w:val="0027258B"/>
    <w:rsid w:val="002754C3"/>
    <w:rsid w:val="002909D0"/>
    <w:rsid w:val="00291E5F"/>
    <w:rsid w:val="00295ECD"/>
    <w:rsid w:val="002A0D2C"/>
    <w:rsid w:val="002B0A20"/>
    <w:rsid w:val="002B2277"/>
    <w:rsid w:val="002C081D"/>
    <w:rsid w:val="002C55C9"/>
    <w:rsid w:val="002C6D1E"/>
    <w:rsid w:val="002C7684"/>
    <w:rsid w:val="002D2576"/>
    <w:rsid w:val="002D447B"/>
    <w:rsid w:val="002D4F87"/>
    <w:rsid w:val="002D73C3"/>
    <w:rsid w:val="002E2BC8"/>
    <w:rsid w:val="002E68E4"/>
    <w:rsid w:val="002E6BCA"/>
    <w:rsid w:val="002F0E0F"/>
    <w:rsid w:val="002F33C9"/>
    <w:rsid w:val="002F4E56"/>
    <w:rsid w:val="002F5504"/>
    <w:rsid w:val="002F6D6E"/>
    <w:rsid w:val="00302181"/>
    <w:rsid w:val="0030664E"/>
    <w:rsid w:val="003155E5"/>
    <w:rsid w:val="00326FC3"/>
    <w:rsid w:val="00330A35"/>
    <w:rsid w:val="0033117A"/>
    <w:rsid w:val="003324C1"/>
    <w:rsid w:val="003415CE"/>
    <w:rsid w:val="00343B1B"/>
    <w:rsid w:val="00372540"/>
    <w:rsid w:val="0037289C"/>
    <w:rsid w:val="0037341F"/>
    <w:rsid w:val="0037458B"/>
    <w:rsid w:val="003749F5"/>
    <w:rsid w:val="003763F0"/>
    <w:rsid w:val="003852B5"/>
    <w:rsid w:val="0038547B"/>
    <w:rsid w:val="003866CE"/>
    <w:rsid w:val="00386A67"/>
    <w:rsid w:val="0039127A"/>
    <w:rsid w:val="00391797"/>
    <w:rsid w:val="00392FE0"/>
    <w:rsid w:val="003A5609"/>
    <w:rsid w:val="003B3A11"/>
    <w:rsid w:val="003B7956"/>
    <w:rsid w:val="003C519F"/>
    <w:rsid w:val="003D23A6"/>
    <w:rsid w:val="003D7E6B"/>
    <w:rsid w:val="003E099B"/>
    <w:rsid w:val="003E7862"/>
    <w:rsid w:val="003F0284"/>
    <w:rsid w:val="003F0D9F"/>
    <w:rsid w:val="003F0E82"/>
    <w:rsid w:val="003F321B"/>
    <w:rsid w:val="003F48D6"/>
    <w:rsid w:val="00401645"/>
    <w:rsid w:val="00406C18"/>
    <w:rsid w:val="00407D93"/>
    <w:rsid w:val="00426496"/>
    <w:rsid w:val="00430395"/>
    <w:rsid w:val="0043283F"/>
    <w:rsid w:val="00432F26"/>
    <w:rsid w:val="00443E0E"/>
    <w:rsid w:val="00445886"/>
    <w:rsid w:val="0044607C"/>
    <w:rsid w:val="00446CD8"/>
    <w:rsid w:val="004545A7"/>
    <w:rsid w:val="00461F1B"/>
    <w:rsid w:val="00475767"/>
    <w:rsid w:val="00481CF1"/>
    <w:rsid w:val="00485813"/>
    <w:rsid w:val="0049219E"/>
    <w:rsid w:val="004970EC"/>
    <w:rsid w:val="004A1295"/>
    <w:rsid w:val="004A525F"/>
    <w:rsid w:val="004A6E51"/>
    <w:rsid w:val="004B0472"/>
    <w:rsid w:val="004B1BD9"/>
    <w:rsid w:val="004B5C6A"/>
    <w:rsid w:val="004C1717"/>
    <w:rsid w:val="004D1AD1"/>
    <w:rsid w:val="004D4059"/>
    <w:rsid w:val="004E01C8"/>
    <w:rsid w:val="004E17F5"/>
    <w:rsid w:val="004E2016"/>
    <w:rsid w:val="004E5FCC"/>
    <w:rsid w:val="004F10CC"/>
    <w:rsid w:val="004F3C6C"/>
    <w:rsid w:val="00505D7B"/>
    <w:rsid w:val="00510A08"/>
    <w:rsid w:val="005118C2"/>
    <w:rsid w:val="00511CE9"/>
    <w:rsid w:val="00514706"/>
    <w:rsid w:val="005179C3"/>
    <w:rsid w:val="00523AD4"/>
    <w:rsid w:val="00524BFA"/>
    <w:rsid w:val="00532601"/>
    <w:rsid w:val="00542238"/>
    <w:rsid w:val="005478B6"/>
    <w:rsid w:val="005554C5"/>
    <w:rsid w:val="005744B2"/>
    <w:rsid w:val="00574E6C"/>
    <w:rsid w:val="0057632C"/>
    <w:rsid w:val="00580194"/>
    <w:rsid w:val="005820C9"/>
    <w:rsid w:val="00582908"/>
    <w:rsid w:val="00582E40"/>
    <w:rsid w:val="00583C72"/>
    <w:rsid w:val="00583E9E"/>
    <w:rsid w:val="005949AE"/>
    <w:rsid w:val="00595162"/>
    <w:rsid w:val="005A12FA"/>
    <w:rsid w:val="005B0563"/>
    <w:rsid w:val="005B16CE"/>
    <w:rsid w:val="005B5B04"/>
    <w:rsid w:val="005C05DA"/>
    <w:rsid w:val="005D0176"/>
    <w:rsid w:val="005D0702"/>
    <w:rsid w:val="005D66DB"/>
    <w:rsid w:val="005E1F35"/>
    <w:rsid w:val="005E3A94"/>
    <w:rsid w:val="005F0D62"/>
    <w:rsid w:val="005F27D9"/>
    <w:rsid w:val="00607F99"/>
    <w:rsid w:val="00610E3D"/>
    <w:rsid w:val="00613AF7"/>
    <w:rsid w:val="00614181"/>
    <w:rsid w:val="006151F2"/>
    <w:rsid w:val="00617480"/>
    <w:rsid w:val="00622EE6"/>
    <w:rsid w:val="00636CEF"/>
    <w:rsid w:val="00641553"/>
    <w:rsid w:val="00650ECF"/>
    <w:rsid w:val="0065655B"/>
    <w:rsid w:val="00661708"/>
    <w:rsid w:val="006843A6"/>
    <w:rsid w:val="0068479B"/>
    <w:rsid w:val="00686DA2"/>
    <w:rsid w:val="00696F5F"/>
    <w:rsid w:val="006A2F4D"/>
    <w:rsid w:val="006B0025"/>
    <w:rsid w:val="006B07BF"/>
    <w:rsid w:val="006B2DFA"/>
    <w:rsid w:val="006B5934"/>
    <w:rsid w:val="006C1C10"/>
    <w:rsid w:val="006C3CEF"/>
    <w:rsid w:val="006D26E8"/>
    <w:rsid w:val="006D336A"/>
    <w:rsid w:val="006E1027"/>
    <w:rsid w:val="006E60FD"/>
    <w:rsid w:val="006E644F"/>
    <w:rsid w:val="006E697E"/>
    <w:rsid w:val="006F1973"/>
    <w:rsid w:val="006F4F3F"/>
    <w:rsid w:val="006F688B"/>
    <w:rsid w:val="006F72FA"/>
    <w:rsid w:val="00701646"/>
    <w:rsid w:val="00705AE8"/>
    <w:rsid w:val="00707650"/>
    <w:rsid w:val="0071384A"/>
    <w:rsid w:val="00713F7B"/>
    <w:rsid w:val="00722E2F"/>
    <w:rsid w:val="00725966"/>
    <w:rsid w:val="007263CE"/>
    <w:rsid w:val="00730838"/>
    <w:rsid w:val="00731764"/>
    <w:rsid w:val="00733305"/>
    <w:rsid w:val="00736017"/>
    <w:rsid w:val="00744EF6"/>
    <w:rsid w:val="0075303C"/>
    <w:rsid w:val="00754D8D"/>
    <w:rsid w:val="007637B7"/>
    <w:rsid w:val="00764F4F"/>
    <w:rsid w:val="00765DFA"/>
    <w:rsid w:val="00773E26"/>
    <w:rsid w:val="0077486D"/>
    <w:rsid w:val="00775A43"/>
    <w:rsid w:val="00793C0F"/>
    <w:rsid w:val="007A4CD7"/>
    <w:rsid w:val="007A7507"/>
    <w:rsid w:val="007B640D"/>
    <w:rsid w:val="007C3F67"/>
    <w:rsid w:val="007C6B87"/>
    <w:rsid w:val="007C7DEA"/>
    <w:rsid w:val="007D2E46"/>
    <w:rsid w:val="007D6836"/>
    <w:rsid w:val="007D7A47"/>
    <w:rsid w:val="007E3F65"/>
    <w:rsid w:val="007F133A"/>
    <w:rsid w:val="007F166F"/>
    <w:rsid w:val="007F188A"/>
    <w:rsid w:val="007F7316"/>
    <w:rsid w:val="00804369"/>
    <w:rsid w:val="008062CF"/>
    <w:rsid w:val="008066A3"/>
    <w:rsid w:val="00815856"/>
    <w:rsid w:val="00816CEA"/>
    <w:rsid w:val="00823E5F"/>
    <w:rsid w:val="00824F2A"/>
    <w:rsid w:val="0082643E"/>
    <w:rsid w:val="008278A8"/>
    <w:rsid w:val="008321B0"/>
    <w:rsid w:val="00832B67"/>
    <w:rsid w:val="00835E7D"/>
    <w:rsid w:val="00840E96"/>
    <w:rsid w:val="00857DB9"/>
    <w:rsid w:val="00862D2D"/>
    <w:rsid w:val="0086328F"/>
    <w:rsid w:val="00864B95"/>
    <w:rsid w:val="00873D1E"/>
    <w:rsid w:val="00874054"/>
    <w:rsid w:val="00875953"/>
    <w:rsid w:val="00876059"/>
    <w:rsid w:val="00880F61"/>
    <w:rsid w:val="008870DE"/>
    <w:rsid w:val="00890F1F"/>
    <w:rsid w:val="008912F7"/>
    <w:rsid w:val="0089258C"/>
    <w:rsid w:val="00893F79"/>
    <w:rsid w:val="008A0EEC"/>
    <w:rsid w:val="008A23C7"/>
    <w:rsid w:val="008A45E4"/>
    <w:rsid w:val="008B20C0"/>
    <w:rsid w:val="008B24A9"/>
    <w:rsid w:val="008B2EBD"/>
    <w:rsid w:val="008B5747"/>
    <w:rsid w:val="008B7D11"/>
    <w:rsid w:val="008C5A38"/>
    <w:rsid w:val="008C7F29"/>
    <w:rsid w:val="008D4768"/>
    <w:rsid w:val="008D4E0A"/>
    <w:rsid w:val="008D5AD5"/>
    <w:rsid w:val="008D5E3B"/>
    <w:rsid w:val="008D7625"/>
    <w:rsid w:val="008E4FFA"/>
    <w:rsid w:val="008E6511"/>
    <w:rsid w:val="008F6E01"/>
    <w:rsid w:val="008F7658"/>
    <w:rsid w:val="008F7C4A"/>
    <w:rsid w:val="009013E1"/>
    <w:rsid w:val="009037C9"/>
    <w:rsid w:val="00905AF9"/>
    <w:rsid w:val="00907BFC"/>
    <w:rsid w:val="00911FD2"/>
    <w:rsid w:val="00925E5E"/>
    <w:rsid w:val="00927965"/>
    <w:rsid w:val="009343EB"/>
    <w:rsid w:val="00934C3A"/>
    <w:rsid w:val="00943903"/>
    <w:rsid w:val="00943CC7"/>
    <w:rsid w:val="00943DDA"/>
    <w:rsid w:val="0095076B"/>
    <w:rsid w:val="0095145C"/>
    <w:rsid w:val="00955174"/>
    <w:rsid w:val="009571AB"/>
    <w:rsid w:val="00971EC6"/>
    <w:rsid w:val="0097535D"/>
    <w:rsid w:val="00975FAF"/>
    <w:rsid w:val="009847DA"/>
    <w:rsid w:val="00985ED7"/>
    <w:rsid w:val="00991F01"/>
    <w:rsid w:val="00992678"/>
    <w:rsid w:val="00995E8A"/>
    <w:rsid w:val="009A5DB8"/>
    <w:rsid w:val="009A62D0"/>
    <w:rsid w:val="009B0DC6"/>
    <w:rsid w:val="009B1207"/>
    <w:rsid w:val="009C4AE9"/>
    <w:rsid w:val="009D4A6C"/>
    <w:rsid w:val="009D61EC"/>
    <w:rsid w:val="009D69A7"/>
    <w:rsid w:val="009E1DA5"/>
    <w:rsid w:val="009E445A"/>
    <w:rsid w:val="009E5545"/>
    <w:rsid w:val="009F3A43"/>
    <w:rsid w:val="009F3EAE"/>
    <w:rsid w:val="00A00F22"/>
    <w:rsid w:val="00A01214"/>
    <w:rsid w:val="00A02587"/>
    <w:rsid w:val="00A031A6"/>
    <w:rsid w:val="00A03AA1"/>
    <w:rsid w:val="00A03DF3"/>
    <w:rsid w:val="00A05712"/>
    <w:rsid w:val="00A15B6A"/>
    <w:rsid w:val="00A20CD8"/>
    <w:rsid w:val="00A21165"/>
    <w:rsid w:val="00A25DBC"/>
    <w:rsid w:val="00A33AB9"/>
    <w:rsid w:val="00A413D7"/>
    <w:rsid w:val="00A42632"/>
    <w:rsid w:val="00A453BA"/>
    <w:rsid w:val="00A47D63"/>
    <w:rsid w:val="00A52EFE"/>
    <w:rsid w:val="00A53ECD"/>
    <w:rsid w:val="00A54B3B"/>
    <w:rsid w:val="00A61823"/>
    <w:rsid w:val="00A656E6"/>
    <w:rsid w:val="00A70FF1"/>
    <w:rsid w:val="00A71FFA"/>
    <w:rsid w:val="00A721F5"/>
    <w:rsid w:val="00A7306C"/>
    <w:rsid w:val="00A8150E"/>
    <w:rsid w:val="00A823DF"/>
    <w:rsid w:val="00A83C7E"/>
    <w:rsid w:val="00A84B12"/>
    <w:rsid w:val="00A86EDB"/>
    <w:rsid w:val="00A86F6F"/>
    <w:rsid w:val="00AA4561"/>
    <w:rsid w:val="00AA5780"/>
    <w:rsid w:val="00AB172F"/>
    <w:rsid w:val="00AB393B"/>
    <w:rsid w:val="00AB4E36"/>
    <w:rsid w:val="00AB6B8F"/>
    <w:rsid w:val="00AC1EA7"/>
    <w:rsid w:val="00AD1619"/>
    <w:rsid w:val="00AD303F"/>
    <w:rsid w:val="00AE7F50"/>
    <w:rsid w:val="00B00DEB"/>
    <w:rsid w:val="00B24A52"/>
    <w:rsid w:val="00B26616"/>
    <w:rsid w:val="00B32505"/>
    <w:rsid w:val="00B351AD"/>
    <w:rsid w:val="00B4064C"/>
    <w:rsid w:val="00B515D9"/>
    <w:rsid w:val="00B51876"/>
    <w:rsid w:val="00B620AF"/>
    <w:rsid w:val="00B735A9"/>
    <w:rsid w:val="00B735D7"/>
    <w:rsid w:val="00B75355"/>
    <w:rsid w:val="00B7723C"/>
    <w:rsid w:val="00B85277"/>
    <w:rsid w:val="00B85952"/>
    <w:rsid w:val="00B876B0"/>
    <w:rsid w:val="00B87716"/>
    <w:rsid w:val="00B91A42"/>
    <w:rsid w:val="00B91A67"/>
    <w:rsid w:val="00BA27E8"/>
    <w:rsid w:val="00BA2D28"/>
    <w:rsid w:val="00BA5550"/>
    <w:rsid w:val="00BA7775"/>
    <w:rsid w:val="00BA79F1"/>
    <w:rsid w:val="00BA7D81"/>
    <w:rsid w:val="00BB30C3"/>
    <w:rsid w:val="00BC7BF1"/>
    <w:rsid w:val="00BD6076"/>
    <w:rsid w:val="00BE09AF"/>
    <w:rsid w:val="00BE313C"/>
    <w:rsid w:val="00BE3E55"/>
    <w:rsid w:val="00BF1ACA"/>
    <w:rsid w:val="00BF38D4"/>
    <w:rsid w:val="00BF3DC8"/>
    <w:rsid w:val="00BF5DA4"/>
    <w:rsid w:val="00C032C4"/>
    <w:rsid w:val="00C0620E"/>
    <w:rsid w:val="00C134F0"/>
    <w:rsid w:val="00C14127"/>
    <w:rsid w:val="00C224F6"/>
    <w:rsid w:val="00C22719"/>
    <w:rsid w:val="00C31CDA"/>
    <w:rsid w:val="00C330FD"/>
    <w:rsid w:val="00C40954"/>
    <w:rsid w:val="00C437F7"/>
    <w:rsid w:val="00C535C6"/>
    <w:rsid w:val="00C54B62"/>
    <w:rsid w:val="00C64BCE"/>
    <w:rsid w:val="00C67652"/>
    <w:rsid w:val="00C70F37"/>
    <w:rsid w:val="00C72125"/>
    <w:rsid w:val="00C7259D"/>
    <w:rsid w:val="00C76449"/>
    <w:rsid w:val="00C81DFA"/>
    <w:rsid w:val="00C869C7"/>
    <w:rsid w:val="00C90060"/>
    <w:rsid w:val="00CA206F"/>
    <w:rsid w:val="00CA32BD"/>
    <w:rsid w:val="00CA4DA1"/>
    <w:rsid w:val="00CA565E"/>
    <w:rsid w:val="00CB58E1"/>
    <w:rsid w:val="00CC685A"/>
    <w:rsid w:val="00CD5B88"/>
    <w:rsid w:val="00CD5C80"/>
    <w:rsid w:val="00CE0680"/>
    <w:rsid w:val="00CE69CF"/>
    <w:rsid w:val="00CE70E0"/>
    <w:rsid w:val="00CF04E5"/>
    <w:rsid w:val="00CF2909"/>
    <w:rsid w:val="00D1426D"/>
    <w:rsid w:val="00D151FF"/>
    <w:rsid w:val="00D20286"/>
    <w:rsid w:val="00D268A6"/>
    <w:rsid w:val="00D40E1F"/>
    <w:rsid w:val="00D60524"/>
    <w:rsid w:val="00D65540"/>
    <w:rsid w:val="00D668AC"/>
    <w:rsid w:val="00D70E9F"/>
    <w:rsid w:val="00D71F64"/>
    <w:rsid w:val="00D72728"/>
    <w:rsid w:val="00D809E4"/>
    <w:rsid w:val="00D848BA"/>
    <w:rsid w:val="00D918D2"/>
    <w:rsid w:val="00D921A9"/>
    <w:rsid w:val="00D97A62"/>
    <w:rsid w:val="00D97D9B"/>
    <w:rsid w:val="00DA3DA3"/>
    <w:rsid w:val="00DB0190"/>
    <w:rsid w:val="00DB4B20"/>
    <w:rsid w:val="00DC23FA"/>
    <w:rsid w:val="00DC517B"/>
    <w:rsid w:val="00DD13B0"/>
    <w:rsid w:val="00DD2966"/>
    <w:rsid w:val="00DD49DA"/>
    <w:rsid w:val="00DE051B"/>
    <w:rsid w:val="00DF136D"/>
    <w:rsid w:val="00E0347A"/>
    <w:rsid w:val="00E108AB"/>
    <w:rsid w:val="00E11506"/>
    <w:rsid w:val="00E121D4"/>
    <w:rsid w:val="00E13A1F"/>
    <w:rsid w:val="00E15378"/>
    <w:rsid w:val="00E154BA"/>
    <w:rsid w:val="00E2260B"/>
    <w:rsid w:val="00E2487B"/>
    <w:rsid w:val="00E32109"/>
    <w:rsid w:val="00E322AC"/>
    <w:rsid w:val="00E42F27"/>
    <w:rsid w:val="00E51923"/>
    <w:rsid w:val="00E5720D"/>
    <w:rsid w:val="00E70561"/>
    <w:rsid w:val="00E73A02"/>
    <w:rsid w:val="00E8127E"/>
    <w:rsid w:val="00E84BF4"/>
    <w:rsid w:val="00E91DCD"/>
    <w:rsid w:val="00E96CFF"/>
    <w:rsid w:val="00EA1D5F"/>
    <w:rsid w:val="00EA2004"/>
    <w:rsid w:val="00EA2D70"/>
    <w:rsid w:val="00EA3438"/>
    <w:rsid w:val="00EA7770"/>
    <w:rsid w:val="00EB3705"/>
    <w:rsid w:val="00EB42FC"/>
    <w:rsid w:val="00EB457E"/>
    <w:rsid w:val="00EB5853"/>
    <w:rsid w:val="00EB6D9D"/>
    <w:rsid w:val="00ED4F54"/>
    <w:rsid w:val="00ED6C9D"/>
    <w:rsid w:val="00EE0CFA"/>
    <w:rsid w:val="00EE3715"/>
    <w:rsid w:val="00EE6AD5"/>
    <w:rsid w:val="00EF29CC"/>
    <w:rsid w:val="00EF7D54"/>
    <w:rsid w:val="00F01F74"/>
    <w:rsid w:val="00F02EC8"/>
    <w:rsid w:val="00F0481B"/>
    <w:rsid w:val="00F11024"/>
    <w:rsid w:val="00F1130F"/>
    <w:rsid w:val="00F13E29"/>
    <w:rsid w:val="00F15D94"/>
    <w:rsid w:val="00F15D98"/>
    <w:rsid w:val="00F2532F"/>
    <w:rsid w:val="00F319A8"/>
    <w:rsid w:val="00F3366F"/>
    <w:rsid w:val="00F338B4"/>
    <w:rsid w:val="00F36A16"/>
    <w:rsid w:val="00F47C2C"/>
    <w:rsid w:val="00F47D17"/>
    <w:rsid w:val="00F50EA0"/>
    <w:rsid w:val="00F5164B"/>
    <w:rsid w:val="00F52C31"/>
    <w:rsid w:val="00F55F8D"/>
    <w:rsid w:val="00F57BD6"/>
    <w:rsid w:val="00F60EFF"/>
    <w:rsid w:val="00F63EF0"/>
    <w:rsid w:val="00F70B7B"/>
    <w:rsid w:val="00F74370"/>
    <w:rsid w:val="00F74C5D"/>
    <w:rsid w:val="00F821FC"/>
    <w:rsid w:val="00F8400A"/>
    <w:rsid w:val="00F87AA3"/>
    <w:rsid w:val="00F9460C"/>
    <w:rsid w:val="00FA512A"/>
    <w:rsid w:val="00FA778A"/>
    <w:rsid w:val="00FB0510"/>
    <w:rsid w:val="00FC062F"/>
    <w:rsid w:val="00FC0A37"/>
    <w:rsid w:val="00FC2B64"/>
    <w:rsid w:val="00FD30D7"/>
    <w:rsid w:val="00FD418A"/>
    <w:rsid w:val="00FD422C"/>
    <w:rsid w:val="00FD7CC8"/>
    <w:rsid w:val="00FE2168"/>
    <w:rsid w:val="00FE29D2"/>
    <w:rsid w:val="00FF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Change w:id="0" w:author="Diego Mandelli" w:date="2013-11-07T07:39:00Z">
        <w:pPr>
          <w:numPr>
            <w:numId w:val="52"/>
          </w:numPr>
          <w:tabs>
            <w:tab w:val="num" w:pos="360"/>
            <w:tab w:val="left" w:pos="720"/>
          </w:tabs>
          <w:spacing w:after="60"/>
        </w:pPr>
      </w:pPrChange>
    </w:pPr>
    <w:rPr>
      <w:rPrChange w:id="0" w:author="Diego Mandelli" w:date="2013-11-07T07:39:00Z">
        <w:rPr>
          <w:sz w:val="22"/>
          <w:szCs w:val="24"/>
          <w:lang w:val="en-US" w:eastAsia="en-US" w:bidi="ar-SA"/>
        </w:rPr>
      </w:rPrChange>
    </w:r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Change w:id="1" w:author="Diego Mandelli" w:date="2013-11-07T07:39:00Z">
        <w:pPr>
          <w:numPr>
            <w:numId w:val="52"/>
          </w:numPr>
          <w:tabs>
            <w:tab w:val="num" w:pos="360"/>
            <w:tab w:val="left" w:pos="720"/>
          </w:tabs>
          <w:spacing w:after="60"/>
        </w:pPr>
      </w:pPrChange>
    </w:pPr>
    <w:rPr>
      <w:rPrChange w:id="1" w:author="Diego Mandelli" w:date="2013-11-07T07:39:00Z">
        <w:rPr>
          <w:sz w:val="22"/>
          <w:szCs w:val="24"/>
          <w:lang w:val="en-US" w:eastAsia="en-US" w:bidi="ar-SA"/>
        </w:rPr>
      </w:rPrChange>
    </w:r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comments" Target="comments.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FA6ED-6A9E-394A-ACD4-2B4CAD247BFE}">
  <ds:schemaRefs>
    <ds:schemaRef ds:uri="http://schemas.openxmlformats.org/officeDocument/2006/bibliography"/>
  </ds:schemaRefs>
</ds:datastoreItem>
</file>

<file path=customXml/itemProps2.xml><?xml version="1.0" encoding="utf-8"?>
<ds:datastoreItem xmlns:ds="http://schemas.openxmlformats.org/officeDocument/2006/customXml" ds:itemID="{1344461F-6DDF-2A42-9AC6-99DA54F3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\Users\byrdlj\Desktop\INL external report Template.dotx</Template>
  <TotalTime>61</TotalTime>
  <Pages>18</Pages>
  <Words>5142</Words>
  <Characters>29310</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34384</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INL</dc:creator>
  <cp:keywords/>
  <dc:description/>
  <cp:lastModifiedBy>Joshua Cogliati</cp:lastModifiedBy>
  <cp:revision>2</cp:revision>
  <cp:lastPrinted>2013-10-28T20:35:00Z</cp:lastPrinted>
  <dcterms:created xsi:type="dcterms:W3CDTF">2013-11-06T22:26:00Z</dcterms:created>
  <dcterms:modified xsi:type="dcterms:W3CDTF">2013-11-07T14:48:00Z</dcterms:modified>
</cp:coreProperties>
</file>